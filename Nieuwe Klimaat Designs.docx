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0" w:type="dxa"/>
        <w:tblCellMar>
          <w:left w:w="0" w:type="dxa"/>
          <w:right w:w="0" w:type="dxa"/>
        </w:tblCellMar>
        <w:tblLook w:val="04A0" w:firstRow="1" w:lastRow="0" w:firstColumn="1" w:lastColumn="0" w:noHBand="0" w:noVBand="1"/>
      </w:tblPr>
      <w:tblGrid>
        <w:gridCol w:w="8597"/>
      </w:tblGrid>
      <w:tr w:rsidR="00852973" w:rsidRPr="00852973" w:rsidTr="00852973">
        <w:trPr>
          <w:tblCellSpacing w:w="0" w:type="dxa"/>
          <w:jc w:val="center"/>
        </w:trPr>
        <w:tc>
          <w:tcPr>
            <w:tcW w:w="0" w:type="auto"/>
            <w:vAlign w:val="center"/>
            <w:hideMark/>
          </w:tcPr>
          <w:p w:rsidR="00852973" w:rsidRPr="00852973" w:rsidRDefault="00852973" w:rsidP="00852973">
            <w:pPr>
              <w:spacing w:before="288" w:after="288"/>
              <w:rPr>
                <w:rFonts w:ascii="Helvetica" w:hAnsi="Helvetica" w:cs="Helvetica"/>
                <w:color w:val="4D4D4D"/>
                <w:sz w:val="23"/>
                <w:szCs w:val="23"/>
                <w:lang w:val="nl-NL"/>
                <w:rPrChange w:id="0" w:author="jelle" w:date="2015-05-21T11:31:00Z">
                  <w:rPr>
                    <w:rFonts w:ascii="Helvetica" w:hAnsi="Helvetica" w:cs="Helvetica"/>
                    <w:color w:val="4D4D4D"/>
                    <w:sz w:val="23"/>
                    <w:szCs w:val="23"/>
                  </w:rPr>
                </w:rPrChange>
              </w:rPr>
            </w:pPr>
            <w:r w:rsidRPr="00852973">
              <w:rPr>
                <w:rFonts w:ascii="Helvetica" w:hAnsi="Helvetica" w:cs="Helvetica"/>
                <w:b/>
                <w:bCs/>
                <w:color w:val="444444"/>
                <w:sz w:val="27"/>
                <w:szCs w:val="27"/>
                <w:lang w:val="nl-NL"/>
                <w:rPrChange w:id="1" w:author="jelle" w:date="2015-05-21T11:31:00Z">
                  <w:rPr>
                    <w:rFonts w:ascii="Helvetica" w:hAnsi="Helvetica" w:cs="Helvetica"/>
                    <w:b/>
                    <w:bCs/>
                    <w:color w:val="444444"/>
                    <w:sz w:val="27"/>
                    <w:szCs w:val="27"/>
                  </w:rPr>
                </w:rPrChange>
              </w:rPr>
              <w:t>Nieuwe Klimaat</w:t>
            </w:r>
            <w:del w:id="2" w:author="jelle" w:date="2015-05-21T11:28:00Z">
              <w:r w:rsidRPr="00852973" w:rsidDel="00852973">
                <w:rPr>
                  <w:rFonts w:ascii="Helvetica" w:hAnsi="Helvetica" w:cs="Helvetica"/>
                  <w:b/>
                  <w:bCs/>
                  <w:color w:val="444444"/>
                  <w:sz w:val="27"/>
                  <w:szCs w:val="27"/>
                  <w:lang w:val="nl-NL"/>
                  <w:rPrChange w:id="3" w:author="jelle" w:date="2015-05-21T11:31:00Z">
                    <w:rPr>
                      <w:rFonts w:ascii="Helvetica" w:hAnsi="Helvetica" w:cs="Helvetica"/>
                      <w:b/>
                      <w:bCs/>
                      <w:color w:val="444444"/>
                      <w:sz w:val="27"/>
                      <w:szCs w:val="27"/>
                    </w:rPr>
                  </w:rPrChange>
                </w:rPr>
                <w:delText xml:space="preserve"> D</w:delText>
              </w:r>
            </w:del>
            <w:ins w:id="4" w:author="jelle" w:date="2015-05-21T11:28:00Z">
              <w:r w:rsidRPr="00852973">
                <w:rPr>
                  <w:rFonts w:ascii="Helvetica" w:hAnsi="Helvetica" w:cs="Helvetica"/>
                  <w:b/>
                  <w:bCs/>
                  <w:color w:val="444444"/>
                  <w:sz w:val="27"/>
                  <w:szCs w:val="27"/>
                  <w:lang w:val="nl-NL"/>
                  <w:rPrChange w:id="5" w:author="jelle" w:date="2015-05-21T11:31:00Z">
                    <w:rPr>
                      <w:rFonts w:ascii="Helvetica" w:hAnsi="Helvetica" w:cs="Helvetica"/>
                      <w:b/>
                      <w:bCs/>
                      <w:color w:val="444444"/>
                      <w:sz w:val="27"/>
                      <w:szCs w:val="27"/>
                    </w:rPr>
                  </w:rPrChange>
                </w:rPr>
                <w:t>d</w:t>
              </w:r>
            </w:ins>
            <w:r w:rsidRPr="00852973">
              <w:rPr>
                <w:rFonts w:ascii="Helvetica" w:hAnsi="Helvetica" w:cs="Helvetica"/>
                <w:b/>
                <w:bCs/>
                <w:color w:val="444444"/>
                <w:sz w:val="27"/>
                <w:szCs w:val="27"/>
                <w:lang w:val="nl-NL"/>
                <w:rPrChange w:id="6" w:author="jelle" w:date="2015-05-21T11:31:00Z">
                  <w:rPr>
                    <w:rFonts w:ascii="Helvetica" w:hAnsi="Helvetica" w:cs="Helvetica"/>
                    <w:b/>
                    <w:bCs/>
                    <w:color w:val="444444"/>
                    <w:sz w:val="27"/>
                    <w:szCs w:val="27"/>
                  </w:rPr>
                </w:rPrChange>
              </w:rPr>
              <w:t>esigns, Review &amp; win en Product</w:t>
            </w:r>
            <w:del w:id="7" w:author="jelle" w:date="2015-05-21T11:28:00Z">
              <w:r w:rsidRPr="00852973" w:rsidDel="00852973">
                <w:rPr>
                  <w:rFonts w:ascii="Helvetica" w:hAnsi="Helvetica" w:cs="Helvetica"/>
                  <w:b/>
                  <w:bCs/>
                  <w:color w:val="444444"/>
                  <w:sz w:val="27"/>
                  <w:szCs w:val="27"/>
                  <w:lang w:val="nl-NL"/>
                  <w:rPrChange w:id="8" w:author="jelle" w:date="2015-05-21T11:31:00Z">
                    <w:rPr>
                      <w:rFonts w:ascii="Helvetica" w:hAnsi="Helvetica" w:cs="Helvetica"/>
                      <w:b/>
                      <w:bCs/>
                      <w:color w:val="444444"/>
                      <w:sz w:val="27"/>
                      <w:szCs w:val="27"/>
                    </w:rPr>
                  </w:rPrChange>
                </w:rPr>
                <w:delText xml:space="preserve"> </w:delText>
              </w:r>
            </w:del>
            <w:r w:rsidRPr="00852973">
              <w:rPr>
                <w:rFonts w:ascii="Helvetica" w:hAnsi="Helvetica" w:cs="Helvetica"/>
                <w:b/>
                <w:bCs/>
                <w:color w:val="444444"/>
                <w:sz w:val="27"/>
                <w:szCs w:val="27"/>
                <w:lang w:val="nl-NL"/>
                <w:rPrChange w:id="9" w:author="jelle" w:date="2015-05-21T11:31:00Z">
                  <w:rPr>
                    <w:rFonts w:ascii="Helvetica" w:hAnsi="Helvetica" w:cs="Helvetica"/>
                    <w:b/>
                    <w:bCs/>
                    <w:color w:val="444444"/>
                    <w:sz w:val="27"/>
                    <w:szCs w:val="27"/>
                  </w:rPr>
                </w:rPrChange>
              </w:rPr>
              <w:t>ondersteuning</w:t>
            </w:r>
          </w:p>
        </w:tc>
      </w:tr>
    </w:tbl>
    <w:p w:rsidR="00852973" w:rsidRPr="00852973" w:rsidRDefault="00852973" w:rsidP="00852973">
      <w:pPr>
        <w:rPr>
          <w:rFonts w:ascii="Helvetica" w:eastAsia="Times New Roman" w:hAnsi="Helvetica" w:cs="Helvetica"/>
          <w:vanish/>
          <w:color w:val="4D4D4D"/>
          <w:sz w:val="23"/>
          <w:szCs w:val="23"/>
          <w:lang w:val="nl-NL"/>
          <w:rPrChange w:id="10" w:author="jelle" w:date="2015-05-21T11:31:00Z">
            <w:rPr>
              <w:rFonts w:ascii="Helvetica" w:eastAsia="Times New Roman" w:hAnsi="Helvetica" w:cs="Helvetica"/>
              <w:vanish/>
              <w:color w:val="4D4D4D"/>
              <w:sz w:val="23"/>
              <w:szCs w:val="23"/>
            </w:rPr>
          </w:rPrChange>
        </w:rPr>
      </w:pPr>
    </w:p>
    <w:tbl>
      <w:tblPr>
        <w:tblW w:w="0" w:type="auto"/>
        <w:jc w:val="center"/>
        <w:tblCellSpacing w:w="0" w:type="dxa"/>
        <w:tblCellMar>
          <w:left w:w="0" w:type="dxa"/>
          <w:right w:w="0" w:type="dxa"/>
        </w:tblCellMar>
        <w:tblLook w:val="04A0" w:firstRow="1" w:lastRow="0" w:firstColumn="1" w:lastColumn="0" w:noHBand="0" w:noVBand="1"/>
      </w:tblPr>
      <w:tblGrid>
        <w:gridCol w:w="9354"/>
        <w:gridCol w:w="306"/>
      </w:tblGrid>
      <w:tr w:rsidR="00852973" w:rsidRPr="00852973" w:rsidTr="00852973">
        <w:trPr>
          <w:tblCellSpacing w:w="0" w:type="dxa"/>
          <w:jc w:val="center"/>
        </w:trPr>
        <w:tc>
          <w:tcPr>
            <w:tcW w:w="0" w:type="auto"/>
            <w:tcMar>
              <w:top w:w="150" w:type="dxa"/>
              <w:left w:w="150" w:type="dxa"/>
              <w:bottom w:w="150" w:type="dxa"/>
              <w:right w:w="150" w:type="dxa"/>
            </w:tcMar>
            <w:vAlign w:val="center"/>
            <w:hideMark/>
          </w:tcPr>
          <w:p w:rsidR="00852973" w:rsidRPr="00852973" w:rsidRDefault="00852973">
            <w:pPr>
              <w:pStyle w:val="Heading3"/>
              <w:rPr>
                <w:rFonts w:ascii="Helvetica" w:eastAsia="Times New Roman" w:hAnsi="Helvetica" w:cs="Helvetica"/>
                <w:lang w:val="nl-NL"/>
                <w:rPrChange w:id="11" w:author="jelle" w:date="2015-05-21T11:31:00Z">
                  <w:rPr>
                    <w:rFonts w:ascii="Helvetica" w:eastAsia="Times New Roman" w:hAnsi="Helvetica" w:cs="Helvetica"/>
                  </w:rPr>
                </w:rPrChange>
              </w:rPr>
            </w:pPr>
            <w:r w:rsidRPr="00852973">
              <w:rPr>
                <w:rFonts w:ascii="Helvetica" w:eastAsia="Times New Roman" w:hAnsi="Helvetica" w:cs="Helvetica"/>
                <w:lang w:val="nl-NL"/>
                <w:rPrChange w:id="12" w:author="jelle" w:date="2015-05-21T11:31:00Z">
                  <w:rPr>
                    <w:rFonts w:ascii="Helvetica" w:eastAsia="Times New Roman" w:hAnsi="Helvetica" w:cs="Helvetica"/>
                  </w:rPr>
                </w:rPrChange>
              </w:rPr>
              <w:t>Nieuwe Klimaat</w:t>
            </w:r>
            <w:del w:id="13" w:author="jelle" w:date="2015-05-21T11:28:00Z">
              <w:r w:rsidRPr="00852973" w:rsidDel="00852973">
                <w:rPr>
                  <w:rFonts w:ascii="Helvetica" w:eastAsia="Times New Roman" w:hAnsi="Helvetica" w:cs="Helvetica"/>
                  <w:lang w:val="nl-NL"/>
                  <w:rPrChange w:id="14" w:author="jelle" w:date="2015-05-21T11:31:00Z">
                    <w:rPr>
                      <w:rFonts w:ascii="Helvetica" w:eastAsia="Times New Roman" w:hAnsi="Helvetica" w:cs="Helvetica"/>
                    </w:rPr>
                  </w:rPrChange>
                </w:rPr>
                <w:delText xml:space="preserve"> D</w:delText>
              </w:r>
            </w:del>
            <w:ins w:id="15" w:author="jelle" w:date="2015-05-21T11:28:00Z">
              <w:r w:rsidRPr="00852973">
                <w:rPr>
                  <w:rFonts w:ascii="Helvetica" w:eastAsia="Times New Roman" w:hAnsi="Helvetica" w:cs="Helvetica"/>
                  <w:lang w:val="nl-NL"/>
                  <w:rPrChange w:id="16" w:author="jelle" w:date="2015-05-21T11:31:00Z">
                    <w:rPr>
                      <w:rFonts w:ascii="Helvetica" w:eastAsia="Times New Roman" w:hAnsi="Helvetica" w:cs="Helvetica"/>
                    </w:rPr>
                  </w:rPrChange>
                </w:rPr>
                <w:t>d</w:t>
              </w:r>
            </w:ins>
            <w:r w:rsidRPr="00852973">
              <w:rPr>
                <w:rFonts w:ascii="Helvetica" w:eastAsia="Times New Roman" w:hAnsi="Helvetica" w:cs="Helvetica"/>
                <w:lang w:val="nl-NL"/>
                <w:rPrChange w:id="17" w:author="jelle" w:date="2015-05-21T11:31:00Z">
                  <w:rPr>
                    <w:rFonts w:ascii="Helvetica" w:eastAsia="Times New Roman" w:hAnsi="Helvetica" w:cs="Helvetica"/>
                  </w:rPr>
                </w:rPrChange>
              </w:rPr>
              <w:t>esigns</w:t>
            </w:r>
          </w:p>
          <w:tbl>
            <w:tblPr>
              <w:tblW w:w="0" w:type="auto"/>
              <w:tblCellSpacing w:w="15" w:type="dxa"/>
              <w:tblCellMar>
                <w:left w:w="0" w:type="dxa"/>
                <w:right w:w="0" w:type="dxa"/>
              </w:tblCellMar>
              <w:tblLook w:val="04A0" w:firstRow="1" w:lastRow="0" w:firstColumn="1" w:lastColumn="0" w:noHBand="0" w:noVBand="1"/>
            </w:tblPr>
            <w:tblGrid>
              <w:gridCol w:w="6009"/>
              <w:gridCol w:w="3045"/>
            </w:tblGrid>
            <w:tr w:rsidR="00852973" w:rsidRPr="00852973">
              <w:trPr>
                <w:tblCellSpacing w:w="15" w:type="dxa"/>
              </w:trPr>
              <w:tc>
                <w:tcPr>
                  <w:tcW w:w="0" w:type="auto"/>
                  <w:hideMark/>
                </w:tcPr>
                <w:p w:rsidR="00852973" w:rsidRPr="00852973" w:rsidRDefault="00852973">
                  <w:pPr>
                    <w:spacing w:before="288" w:after="288"/>
                    <w:rPr>
                      <w:rFonts w:ascii="Helvetica" w:hAnsi="Helvetica" w:cs="Helvetica"/>
                      <w:color w:val="4D4D4D"/>
                      <w:sz w:val="23"/>
                      <w:szCs w:val="23"/>
                      <w:lang w:val="nl-NL"/>
                      <w:rPrChange w:id="18" w:author="jelle" w:date="2015-05-21T11:31:00Z">
                        <w:rPr>
                          <w:rFonts w:ascii="Helvetica" w:hAnsi="Helvetica" w:cs="Helvetica"/>
                          <w:color w:val="4D4D4D"/>
                          <w:sz w:val="23"/>
                          <w:szCs w:val="23"/>
                        </w:rPr>
                      </w:rPrChange>
                    </w:rPr>
                  </w:pPr>
                  <w:r w:rsidRPr="00852973">
                    <w:rPr>
                      <w:rFonts w:ascii="Helvetica" w:hAnsi="Helvetica" w:cs="Helvetica"/>
                      <w:color w:val="4D4D4D"/>
                      <w:sz w:val="23"/>
                      <w:szCs w:val="23"/>
                      <w:lang w:val="nl-NL"/>
                      <w:rPrChange w:id="19" w:author="jelle" w:date="2015-05-21T11:31:00Z">
                        <w:rPr>
                          <w:rFonts w:ascii="Helvetica" w:hAnsi="Helvetica" w:cs="Helvetica"/>
                          <w:color w:val="4D4D4D"/>
                          <w:sz w:val="23"/>
                          <w:szCs w:val="23"/>
                        </w:rPr>
                      </w:rPrChange>
                    </w:rPr>
                    <w:t>Wij hebben onze Klimaat</w:t>
                  </w:r>
                  <w:del w:id="20" w:author="jelle" w:date="2015-05-21T11:28:00Z">
                    <w:r w:rsidRPr="00852973" w:rsidDel="00852973">
                      <w:rPr>
                        <w:rFonts w:ascii="Helvetica" w:hAnsi="Helvetica" w:cs="Helvetica"/>
                        <w:color w:val="4D4D4D"/>
                        <w:sz w:val="23"/>
                        <w:szCs w:val="23"/>
                        <w:lang w:val="nl-NL"/>
                        <w:rPrChange w:id="21" w:author="jelle" w:date="2015-05-21T11:31:00Z">
                          <w:rPr>
                            <w:rFonts w:ascii="Helvetica" w:hAnsi="Helvetica" w:cs="Helvetica"/>
                            <w:color w:val="4D4D4D"/>
                            <w:sz w:val="23"/>
                            <w:szCs w:val="23"/>
                          </w:rPr>
                        </w:rPrChange>
                      </w:rPr>
                      <w:delText xml:space="preserve"> </w:delText>
                    </w:r>
                  </w:del>
                  <w:r w:rsidRPr="00852973">
                    <w:rPr>
                      <w:rFonts w:ascii="Helvetica" w:hAnsi="Helvetica" w:cs="Helvetica"/>
                      <w:color w:val="4D4D4D"/>
                      <w:sz w:val="23"/>
                      <w:szCs w:val="23"/>
                      <w:lang w:val="nl-NL"/>
                      <w:rPrChange w:id="22" w:author="jelle" w:date="2015-05-21T11:31:00Z">
                        <w:rPr>
                          <w:rFonts w:ascii="Helvetica" w:hAnsi="Helvetica" w:cs="Helvetica"/>
                          <w:color w:val="4D4D4D"/>
                          <w:sz w:val="23"/>
                          <w:szCs w:val="23"/>
                        </w:rPr>
                      </w:rPrChange>
                    </w:rPr>
                    <w:t xml:space="preserve">designs een moderner </w:t>
                  </w:r>
                  <w:ins w:id="23" w:author="jelle" w:date="2015-05-21T11:28:00Z">
                    <w:r w:rsidRPr="00852973">
                      <w:rPr>
                        <w:rFonts w:ascii="Helvetica" w:hAnsi="Helvetica" w:cs="Helvetica"/>
                        <w:color w:val="4D4D4D"/>
                        <w:sz w:val="23"/>
                        <w:szCs w:val="23"/>
                        <w:lang w:val="nl-NL"/>
                        <w:rPrChange w:id="24" w:author="jelle" w:date="2015-05-21T11:31:00Z">
                          <w:rPr>
                            <w:rFonts w:ascii="Helvetica" w:hAnsi="Helvetica" w:cs="Helvetica"/>
                            <w:color w:val="4D4D4D"/>
                            <w:sz w:val="23"/>
                            <w:szCs w:val="23"/>
                          </w:rPr>
                        </w:rPrChange>
                      </w:rPr>
                      <w:t xml:space="preserve">gezicht </w:t>
                    </w:r>
                  </w:ins>
                  <w:r w:rsidRPr="00852973">
                    <w:rPr>
                      <w:rFonts w:ascii="Helvetica" w:hAnsi="Helvetica" w:cs="Helvetica"/>
                      <w:color w:val="4D4D4D"/>
                      <w:sz w:val="23"/>
                      <w:szCs w:val="23"/>
                      <w:lang w:val="nl-NL"/>
                      <w:rPrChange w:id="25" w:author="jelle" w:date="2015-05-21T11:31:00Z">
                        <w:rPr>
                          <w:rFonts w:ascii="Helvetica" w:hAnsi="Helvetica" w:cs="Helvetica"/>
                          <w:color w:val="4D4D4D"/>
                          <w:sz w:val="23"/>
                          <w:szCs w:val="23"/>
                        </w:rPr>
                      </w:rPrChange>
                    </w:rPr>
                    <w:t>gegeven om de besturing in het dagelijks gebruik simpeler en overzichtelijker te maken. Ook is er nu een duidelijker verschil tussen een thermostaat en radiator.</w:t>
                  </w:r>
                </w:p>
                <w:p w:rsidR="00852973" w:rsidRPr="00852973" w:rsidRDefault="00852973" w:rsidP="00852973">
                  <w:pPr>
                    <w:spacing w:before="288" w:after="288"/>
                    <w:rPr>
                      <w:rFonts w:ascii="Helvetica" w:hAnsi="Helvetica" w:cs="Helvetica"/>
                      <w:color w:val="4D4D4D"/>
                      <w:sz w:val="23"/>
                      <w:szCs w:val="23"/>
                      <w:lang w:val="nl-NL"/>
                      <w:rPrChange w:id="26" w:author="jelle" w:date="2015-05-21T11:31:00Z">
                        <w:rPr>
                          <w:rFonts w:ascii="Helvetica" w:hAnsi="Helvetica" w:cs="Helvetica"/>
                          <w:color w:val="4D4D4D"/>
                          <w:sz w:val="23"/>
                          <w:szCs w:val="23"/>
                        </w:rPr>
                      </w:rPrChange>
                    </w:rPr>
                  </w:pPr>
                  <w:r w:rsidRPr="00852973">
                    <w:rPr>
                      <w:rFonts w:ascii="Helvetica" w:hAnsi="Helvetica" w:cs="Helvetica"/>
                      <w:color w:val="4D4D4D"/>
                      <w:sz w:val="23"/>
                      <w:szCs w:val="23"/>
                      <w:lang w:val="nl-NL"/>
                      <w:rPrChange w:id="27" w:author="jelle" w:date="2015-05-21T11:31:00Z">
                        <w:rPr>
                          <w:rFonts w:ascii="Helvetica" w:hAnsi="Helvetica" w:cs="Helvetica"/>
                          <w:color w:val="4D4D4D"/>
                          <w:sz w:val="23"/>
                          <w:szCs w:val="23"/>
                        </w:rPr>
                      </w:rPrChange>
                    </w:rPr>
                    <w:t>Onze klimaat</w:t>
                  </w:r>
                  <w:del w:id="28" w:author="jelle" w:date="2015-05-21T11:28:00Z">
                    <w:r w:rsidRPr="00852973" w:rsidDel="00852973">
                      <w:rPr>
                        <w:rFonts w:ascii="Helvetica" w:hAnsi="Helvetica" w:cs="Helvetica"/>
                        <w:color w:val="4D4D4D"/>
                        <w:sz w:val="23"/>
                        <w:szCs w:val="23"/>
                        <w:lang w:val="nl-NL"/>
                        <w:rPrChange w:id="29" w:author="jelle" w:date="2015-05-21T11:31:00Z">
                          <w:rPr>
                            <w:rFonts w:ascii="Helvetica" w:hAnsi="Helvetica" w:cs="Helvetica"/>
                            <w:color w:val="4D4D4D"/>
                            <w:sz w:val="23"/>
                            <w:szCs w:val="23"/>
                          </w:rPr>
                        </w:rPrChange>
                      </w:rPr>
                      <w:delText xml:space="preserve"> </w:delText>
                    </w:r>
                  </w:del>
                  <w:r w:rsidRPr="00852973">
                    <w:rPr>
                      <w:rFonts w:ascii="Helvetica" w:hAnsi="Helvetica" w:cs="Helvetica"/>
                      <w:color w:val="4D4D4D"/>
                      <w:sz w:val="23"/>
                      <w:szCs w:val="23"/>
                      <w:lang w:val="nl-NL"/>
                      <w:rPrChange w:id="30" w:author="jelle" w:date="2015-05-21T11:31:00Z">
                        <w:rPr>
                          <w:rFonts w:ascii="Helvetica" w:hAnsi="Helvetica" w:cs="Helvetica"/>
                          <w:color w:val="4D4D4D"/>
                          <w:sz w:val="23"/>
                          <w:szCs w:val="23"/>
                        </w:rPr>
                      </w:rPrChange>
                    </w:rPr>
                    <w:t>ondersteuning stopt niet alleen bij onze veelzijdige Heating Control thermostaat</w:t>
                  </w:r>
                  <w:del w:id="31" w:author="jelle" w:date="2015-05-21T11:29:00Z">
                    <w:r w:rsidRPr="00852973" w:rsidDel="00852973">
                      <w:rPr>
                        <w:rFonts w:ascii="Helvetica" w:hAnsi="Helvetica" w:cs="Helvetica"/>
                        <w:color w:val="4D4D4D"/>
                        <w:sz w:val="23"/>
                        <w:szCs w:val="23"/>
                        <w:lang w:val="nl-NL"/>
                        <w:rPrChange w:id="32" w:author="jelle" w:date="2015-05-21T11:31:00Z">
                          <w:rPr>
                            <w:rFonts w:ascii="Helvetica" w:hAnsi="Helvetica" w:cs="Helvetica"/>
                            <w:color w:val="4D4D4D"/>
                            <w:sz w:val="23"/>
                            <w:szCs w:val="23"/>
                          </w:rPr>
                        </w:rPrChange>
                      </w:rPr>
                      <w:delText xml:space="preserve"> </w:delText>
                    </w:r>
                  </w:del>
                  <w:r w:rsidRPr="00852973">
                    <w:rPr>
                      <w:rFonts w:ascii="Helvetica" w:hAnsi="Helvetica" w:cs="Helvetica"/>
                      <w:color w:val="4D4D4D"/>
                      <w:sz w:val="23"/>
                      <w:szCs w:val="23"/>
                      <w:lang w:val="nl-NL"/>
                      <w:rPrChange w:id="33" w:author="jelle" w:date="2015-05-21T11:31:00Z">
                        <w:rPr>
                          <w:rFonts w:ascii="Helvetica" w:hAnsi="Helvetica" w:cs="Helvetica"/>
                          <w:color w:val="4D4D4D"/>
                          <w:sz w:val="23"/>
                          <w:szCs w:val="23"/>
                        </w:rPr>
                      </w:rPrChange>
                    </w:rPr>
                    <w:t>besturing. Wij ondersteunen ook Klimaat</w:t>
                  </w:r>
                  <w:del w:id="34" w:author="jelle" w:date="2015-05-21T11:29:00Z">
                    <w:r w:rsidRPr="00852973" w:rsidDel="00852973">
                      <w:rPr>
                        <w:rFonts w:ascii="Helvetica" w:hAnsi="Helvetica" w:cs="Helvetica"/>
                        <w:color w:val="4D4D4D"/>
                        <w:sz w:val="23"/>
                        <w:szCs w:val="23"/>
                        <w:lang w:val="nl-NL"/>
                        <w:rPrChange w:id="35" w:author="jelle" w:date="2015-05-21T11:31:00Z">
                          <w:rPr>
                            <w:rFonts w:ascii="Helvetica" w:hAnsi="Helvetica" w:cs="Helvetica"/>
                            <w:color w:val="4D4D4D"/>
                            <w:sz w:val="23"/>
                            <w:szCs w:val="23"/>
                          </w:rPr>
                        </w:rPrChange>
                      </w:rPr>
                      <w:delText xml:space="preserve"> </w:delText>
                    </w:r>
                  </w:del>
                  <w:r w:rsidRPr="00852973">
                    <w:rPr>
                      <w:rFonts w:ascii="Helvetica" w:hAnsi="Helvetica" w:cs="Helvetica"/>
                      <w:color w:val="4D4D4D"/>
                      <w:sz w:val="23"/>
                      <w:szCs w:val="23"/>
                      <w:lang w:val="nl-NL"/>
                      <w:rPrChange w:id="36" w:author="jelle" w:date="2015-05-21T11:31:00Z">
                        <w:rPr>
                          <w:rFonts w:ascii="Helvetica" w:hAnsi="Helvetica" w:cs="Helvetica"/>
                          <w:color w:val="4D4D4D"/>
                          <w:sz w:val="23"/>
                          <w:szCs w:val="23"/>
                        </w:rPr>
                      </w:rPrChange>
                    </w:rPr>
                    <w:t xml:space="preserve">producten van derden zoals de </w:t>
                  </w:r>
                  <w:del w:id="37" w:author="jelle" w:date="2015-05-21T11:29:00Z">
                    <w:r w:rsidRPr="00852973" w:rsidDel="00852973">
                      <w:rPr>
                        <w:rFonts w:ascii="Helvetica" w:hAnsi="Helvetica" w:cs="Helvetica"/>
                        <w:color w:val="4D4D4D"/>
                        <w:sz w:val="23"/>
                        <w:szCs w:val="23"/>
                        <w:lang w:val="nl-NL"/>
                        <w:rPrChange w:id="38" w:author="jelle" w:date="2015-05-21T11:31:00Z">
                          <w:rPr>
                            <w:rFonts w:ascii="Helvetica" w:hAnsi="Helvetica" w:cs="Helvetica"/>
                            <w:color w:val="4D4D4D"/>
                            <w:sz w:val="23"/>
                            <w:szCs w:val="23"/>
                          </w:rPr>
                        </w:rPrChange>
                      </w:rPr>
                      <w:delText xml:space="preserve">Secure </w:delText>
                    </w:r>
                  </w:del>
                  <w:ins w:id="39" w:author="jelle" w:date="2015-05-21T11:29:00Z">
                    <w:r w:rsidRPr="00852973">
                      <w:rPr>
                        <w:rFonts w:ascii="Helvetica" w:hAnsi="Helvetica" w:cs="Helvetica"/>
                        <w:color w:val="4D4D4D"/>
                        <w:sz w:val="23"/>
                        <w:szCs w:val="23"/>
                        <w:lang w:val="nl-NL"/>
                        <w:rPrChange w:id="40" w:author="jelle" w:date="2015-05-21T11:31:00Z">
                          <w:rPr>
                            <w:rFonts w:ascii="Helvetica" w:hAnsi="Helvetica" w:cs="Helvetica"/>
                            <w:color w:val="4D4D4D"/>
                            <w:sz w:val="23"/>
                            <w:szCs w:val="23"/>
                          </w:rPr>
                        </w:rPrChange>
                      </w:rPr>
                      <w:t>Secure</w:t>
                    </w:r>
                    <w:r w:rsidRPr="00852973">
                      <w:rPr>
                        <w:rFonts w:ascii="Helvetica" w:hAnsi="Helvetica" w:cs="Helvetica"/>
                        <w:color w:val="4D4D4D"/>
                        <w:sz w:val="23"/>
                        <w:szCs w:val="23"/>
                        <w:lang w:val="nl-NL"/>
                        <w:rPrChange w:id="41" w:author="jelle" w:date="2015-05-21T11:31:00Z">
                          <w:rPr>
                            <w:rFonts w:ascii="Helvetica" w:hAnsi="Helvetica" w:cs="Helvetica"/>
                            <w:color w:val="4D4D4D"/>
                            <w:sz w:val="23"/>
                            <w:szCs w:val="23"/>
                          </w:rPr>
                        </w:rPrChange>
                      </w:rPr>
                      <w:t>-</w:t>
                    </w:r>
                  </w:ins>
                  <w:r w:rsidRPr="00852973">
                    <w:rPr>
                      <w:rFonts w:ascii="Helvetica" w:hAnsi="Helvetica" w:cs="Helvetica"/>
                      <w:color w:val="4D4D4D"/>
                      <w:sz w:val="23"/>
                      <w:szCs w:val="23"/>
                      <w:lang w:val="nl-NL"/>
                      <w:rPrChange w:id="42" w:author="jelle" w:date="2015-05-21T11:31:00Z">
                        <w:rPr>
                          <w:rFonts w:ascii="Helvetica" w:hAnsi="Helvetica" w:cs="Helvetica"/>
                          <w:color w:val="4D4D4D"/>
                          <w:sz w:val="23"/>
                          <w:szCs w:val="23"/>
                        </w:rPr>
                      </w:rPrChange>
                    </w:rPr>
                    <w:t>thermostaten en de Danfoss radiator</w:t>
                  </w:r>
                  <w:del w:id="43" w:author="jelle" w:date="2015-05-21T11:29:00Z">
                    <w:r w:rsidRPr="00852973" w:rsidDel="00852973">
                      <w:rPr>
                        <w:rFonts w:ascii="Helvetica" w:hAnsi="Helvetica" w:cs="Helvetica"/>
                        <w:color w:val="4D4D4D"/>
                        <w:sz w:val="23"/>
                        <w:szCs w:val="23"/>
                        <w:lang w:val="nl-NL"/>
                        <w:rPrChange w:id="44" w:author="jelle" w:date="2015-05-21T11:31:00Z">
                          <w:rPr>
                            <w:rFonts w:ascii="Helvetica" w:hAnsi="Helvetica" w:cs="Helvetica"/>
                            <w:color w:val="4D4D4D"/>
                            <w:sz w:val="23"/>
                            <w:szCs w:val="23"/>
                          </w:rPr>
                        </w:rPrChange>
                      </w:rPr>
                      <w:delText xml:space="preserve"> </w:delText>
                    </w:r>
                  </w:del>
                  <w:r w:rsidRPr="00852973">
                    <w:rPr>
                      <w:rFonts w:ascii="Helvetica" w:hAnsi="Helvetica" w:cs="Helvetica"/>
                      <w:color w:val="4D4D4D"/>
                      <w:sz w:val="23"/>
                      <w:szCs w:val="23"/>
                      <w:lang w:val="nl-NL"/>
                      <w:rPrChange w:id="45" w:author="jelle" w:date="2015-05-21T11:31:00Z">
                        <w:rPr>
                          <w:rFonts w:ascii="Helvetica" w:hAnsi="Helvetica" w:cs="Helvetica"/>
                          <w:color w:val="4D4D4D"/>
                          <w:sz w:val="23"/>
                          <w:szCs w:val="23"/>
                        </w:rPr>
                      </w:rPrChange>
                    </w:rPr>
                    <w:t>besturing. Voor al deze producten kunt u gemakkelijk een schema instellen en van afstand besturen via de App en Webportal.</w:t>
                  </w:r>
                </w:p>
              </w:tc>
              <w:tc>
                <w:tcPr>
                  <w:tcW w:w="3000" w:type="dxa"/>
                  <w:hideMark/>
                </w:tcPr>
                <w:p w:rsidR="00852973" w:rsidRPr="00852973" w:rsidRDefault="00852973">
                  <w:pPr>
                    <w:jc w:val="center"/>
                    <w:rPr>
                      <w:rFonts w:ascii="Helvetica" w:eastAsia="Times New Roman" w:hAnsi="Helvetica" w:cs="Helvetica"/>
                      <w:color w:val="4D4D4D"/>
                      <w:sz w:val="23"/>
                      <w:szCs w:val="23"/>
                      <w:lang w:val="nl-NL"/>
                      <w:rPrChange w:id="46" w:author="jelle" w:date="2015-05-21T11:31:00Z">
                        <w:rPr>
                          <w:rFonts w:ascii="Helvetica" w:eastAsia="Times New Roman" w:hAnsi="Helvetica" w:cs="Helvetica"/>
                          <w:color w:val="4D4D4D"/>
                          <w:sz w:val="23"/>
                          <w:szCs w:val="23"/>
                        </w:rPr>
                      </w:rPrChange>
                    </w:rPr>
                  </w:pPr>
                  <w:r w:rsidRPr="00852973">
                    <w:rPr>
                      <w:rFonts w:ascii="Helvetica" w:eastAsia="Times New Roman" w:hAnsi="Helvetica" w:cs="Helvetica"/>
                      <w:noProof/>
                      <w:color w:val="0000FF"/>
                      <w:sz w:val="23"/>
                      <w:szCs w:val="23"/>
                      <w:lang w:val="nl-NL"/>
                      <w:rPrChange w:id="47" w:author="jelle" w:date="2015-05-21T11:31:00Z">
                        <w:rPr>
                          <w:rFonts w:ascii="Helvetica" w:eastAsia="Times New Roman" w:hAnsi="Helvetica" w:cs="Helvetica"/>
                          <w:noProof/>
                          <w:color w:val="0000FF"/>
                          <w:sz w:val="23"/>
                          <w:szCs w:val="23"/>
                        </w:rPr>
                      </w:rPrChange>
                    </w:rPr>
                    <w:drawing>
                      <wp:inline distT="0" distB="0" distL="0" distR="0" wp14:anchorId="6E3F211C" wp14:editId="06E60F3C">
                        <wp:extent cx="1143000" cy="1143000"/>
                        <wp:effectExtent l="0" t="0" r="0" b="0"/>
                        <wp:docPr id="3" name="Picture 3" descr="https://benext.eu/beta/static/cache/newsletter/images/thermostat_ref_normal_png_120x120_q70.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enext.eu/beta/static/cache/newsletter/images/thermostat_ref_normal_png_120x120_q70.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rsidR="00852973" w:rsidRPr="00852973" w:rsidRDefault="00852973">
            <w:pPr>
              <w:pStyle w:val="Heading3"/>
              <w:rPr>
                <w:rFonts w:ascii="Helvetica" w:eastAsia="Times New Roman" w:hAnsi="Helvetica" w:cs="Helvetica"/>
                <w:lang w:val="nl-NL"/>
                <w:rPrChange w:id="48" w:author="jelle" w:date="2015-05-21T11:31:00Z">
                  <w:rPr>
                    <w:rFonts w:ascii="Helvetica" w:eastAsia="Times New Roman" w:hAnsi="Helvetica" w:cs="Helvetica"/>
                  </w:rPr>
                </w:rPrChange>
              </w:rPr>
            </w:pPr>
            <w:r w:rsidRPr="00852973">
              <w:rPr>
                <w:rFonts w:ascii="Helvetica" w:eastAsia="Times New Roman" w:hAnsi="Helvetica" w:cs="Helvetica"/>
                <w:lang w:val="nl-NL"/>
                <w:rPrChange w:id="49" w:author="jelle" w:date="2015-05-21T11:31:00Z">
                  <w:rPr>
                    <w:rFonts w:ascii="Helvetica" w:eastAsia="Times New Roman" w:hAnsi="Helvetica" w:cs="Helvetica"/>
                  </w:rPr>
                </w:rPrChange>
              </w:rPr>
              <w:t>Review op Tweakers en win!</w:t>
            </w:r>
          </w:p>
          <w:tbl>
            <w:tblPr>
              <w:tblW w:w="0" w:type="auto"/>
              <w:tblCellSpacing w:w="15" w:type="dxa"/>
              <w:tblCellMar>
                <w:left w:w="0" w:type="dxa"/>
                <w:right w:w="0" w:type="dxa"/>
              </w:tblCellMar>
              <w:tblLook w:val="04A0" w:firstRow="1" w:lastRow="0" w:firstColumn="1" w:lastColumn="0" w:noHBand="0" w:noVBand="1"/>
            </w:tblPr>
            <w:tblGrid>
              <w:gridCol w:w="6009"/>
              <w:gridCol w:w="3045"/>
            </w:tblGrid>
            <w:tr w:rsidR="00852973" w:rsidRPr="00852973">
              <w:trPr>
                <w:tblCellSpacing w:w="15" w:type="dxa"/>
              </w:trPr>
              <w:tc>
                <w:tcPr>
                  <w:tcW w:w="0" w:type="auto"/>
                  <w:hideMark/>
                </w:tcPr>
                <w:p w:rsidR="00852973" w:rsidRPr="00852973" w:rsidRDefault="00852973">
                  <w:pPr>
                    <w:spacing w:before="288" w:after="288"/>
                    <w:rPr>
                      <w:rFonts w:ascii="Helvetica" w:hAnsi="Helvetica" w:cs="Helvetica"/>
                      <w:color w:val="4D4D4D"/>
                      <w:sz w:val="23"/>
                      <w:szCs w:val="23"/>
                      <w:lang w:val="nl-NL"/>
                      <w:rPrChange w:id="50" w:author="jelle" w:date="2015-05-21T11:31:00Z">
                        <w:rPr>
                          <w:rFonts w:ascii="Helvetica" w:hAnsi="Helvetica" w:cs="Helvetica"/>
                          <w:color w:val="4D4D4D"/>
                          <w:sz w:val="23"/>
                          <w:szCs w:val="23"/>
                        </w:rPr>
                      </w:rPrChange>
                    </w:rPr>
                  </w:pPr>
                  <w:r w:rsidRPr="00852973">
                    <w:rPr>
                      <w:rFonts w:ascii="Helvetica" w:hAnsi="Helvetica" w:cs="Helvetica"/>
                      <w:color w:val="4D4D4D"/>
                      <w:sz w:val="23"/>
                      <w:szCs w:val="23"/>
                      <w:lang w:val="nl-NL"/>
                      <w:rPrChange w:id="51" w:author="jelle" w:date="2015-05-21T11:31:00Z">
                        <w:rPr>
                          <w:rFonts w:ascii="Helvetica" w:hAnsi="Helvetica" w:cs="Helvetica"/>
                          <w:color w:val="4D4D4D"/>
                          <w:sz w:val="23"/>
                          <w:szCs w:val="23"/>
                        </w:rPr>
                      </w:rPrChange>
                    </w:rPr>
                    <w:t xml:space="preserve">BeNext is sinds kort ook op de </w:t>
                  </w:r>
                  <w:r w:rsidRPr="00852973">
                    <w:rPr>
                      <w:rFonts w:ascii="Helvetica" w:hAnsi="Helvetica" w:cs="Helvetica"/>
                      <w:color w:val="4D4D4D"/>
                      <w:sz w:val="23"/>
                      <w:szCs w:val="23"/>
                      <w:lang w:val="nl-NL"/>
                      <w:rPrChange w:id="52" w:author="jelle" w:date="2015-05-21T11:31:00Z">
                        <w:rPr>
                          <w:rFonts w:ascii="Helvetica" w:hAnsi="Helvetica" w:cs="Helvetica"/>
                          <w:color w:val="4D4D4D"/>
                          <w:sz w:val="23"/>
                          <w:szCs w:val="23"/>
                        </w:rPr>
                      </w:rPrChange>
                    </w:rPr>
                    <w:fldChar w:fldCharType="begin"/>
                  </w:r>
                  <w:r w:rsidRPr="00852973">
                    <w:rPr>
                      <w:rFonts w:ascii="Helvetica" w:hAnsi="Helvetica" w:cs="Helvetica"/>
                      <w:color w:val="4D4D4D"/>
                      <w:sz w:val="23"/>
                      <w:szCs w:val="23"/>
                      <w:lang w:val="nl-NL"/>
                      <w:rPrChange w:id="53" w:author="jelle" w:date="2015-05-21T11:31:00Z">
                        <w:rPr>
                          <w:rFonts w:ascii="Helvetica" w:hAnsi="Helvetica" w:cs="Helvetica"/>
                          <w:color w:val="4D4D4D"/>
                          <w:sz w:val="23"/>
                          <w:szCs w:val="23"/>
                        </w:rPr>
                      </w:rPrChange>
                    </w:rPr>
                    <w:instrText xml:space="preserve"> HYPERLINK "http://tweakers.net/pricewatch/zoeken/?keyword=benext" \t "_blank" </w:instrText>
                  </w:r>
                  <w:r w:rsidRPr="00852973">
                    <w:rPr>
                      <w:rFonts w:ascii="Helvetica" w:hAnsi="Helvetica" w:cs="Helvetica"/>
                      <w:color w:val="4D4D4D"/>
                      <w:sz w:val="23"/>
                      <w:szCs w:val="23"/>
                      <w:lang w:val="nl-NL"/>
                      <w:rPrChange w:id="54" w:author="jelle" w:date="2015-05-21T11:31:00Z">
                        <w:rPr>
                          <w:rFonts w:ascii="Helvetica" w:hAnsi="Helvetica" w:cs="Helvetica"/>
                          <w:color w:val="4D4D4D"/>
                          <w:sz w:val="23"/>
                          <w:szCs w:val="23"/>
                        </w:rPr>
                      </w:rPrChange>
                    </w:rPr>
                    <w:fldChar w:fldCharType="separate"/>
                  </w:r>
                  <w:r w:rsidRPr="00852973">
                    <w:rPr>
                      <w:rStyle w:val="Hyperlink"/>
                      <w:rFonts w:ascii="Helvetica" w:hAnsi="Helvetica" w:cs="Helvetica"/>
                      <w:sz w:val="23"/>
                      <w:szCs w:val="23"/>
                      <w:lang w:val="nl-NL"/>
                      <w:rPrChange w:id="55" w:author="jelle" w:date="2015-05-21T11:31:00Z">
                        <w:rPr>
                          <w:rStyle w:val="Hyperlink"/>
                          <w:rFonts w:ascii="Helvetica" w:hAnsi="Helvetica" w:cs="Helvetica"/>
                          <w:sz w:val="23"/>
                          <w:szCs w:val="23"/>
                        </w:rPr>
                      </w:rPrChange>
                    </w:rPr>
                    <w:t>Tweakers.net pricewatch</w:t>
                  </w:r>
                  <w:r w:rsidRPr="00852973">
                    <w:rPr>
                      <w:rFonts w:ascii="Helvetica" w:hAnsi="Helvetica" w:cs="Helvetica"/>
                      <w:color w:val="4D4D4D"/>
                      <w:sz w:val="23"/>
                      <w:szCs w:val="23"/>
                      <w:lang w:val="nl-NL"/>
                      <w:rPrChange w:id="56" w:author="jelle" w:date="2015-05-21T11:31:00Z">
                        <w:rPr>
                          <w:rFonts w:ascii="Helvetica" w:hAnsi="Helvetica" w:cs="Helvetica"/>
                          <w:color w:val="4D4D4D"/>
                          <w:sz w:val="23"/>
                          <w:szCs w:val="23"/>
                        </w:rPr>
                      </w:rPrChange>
                    </w:rPr>
                    <w:fldChar w:fldCharType="end"/>
                  </w:r>
                  <w:r w:rsidRPr="00852973">
                    <w:rPr>
                      <w:rFonts w:ascii="Helvetica" w:hAnsi="Helvetica" w:cs="Helvetica"/>
                      <w:color w:val="4D4D4D"/>
                      <w:sz w:val="23"/>
                      <w:szCs w:val="23"/>
                      <w:lang w:val="nl-NL"/>
                      <w:rPrChange w:id="57" w:author="jelle" w:date="2015-05-21T11:31:00Z">
                        <w:rPr>
                          <w:rFonts w:ascii="Helvetica" w:hAnsi="Helvetica" w:cs="Helvetica"/>
                          <w:color w:val="4D4D4D"/>
                          <w:sz w:val="23"/>
                          <w:szCs w:val="23"/>
                        </w:rPr>
                      </w:rPrChange>
                    </w:rPr>
                    <w:t xml:space="preserve"> te vinden. Wij zijn hier erg blij mee en horen dan ook graag </w:t>
                  </w:r>
                  <w:ins w:id="58" w:author="jelle" w:date="2015-05-21T11:30:00Z">
                    <w:r w:rsidRPr="00852973">
                      <w:rPr>
                        <w:rFonts w:ascii="Helvetica" w:hAnsi="Helvetica" w:cs="Helvetica"/>
                        <w:color w:val="4D4D4D"/>
                        <w:sz w:val="23"/>
                        <w:szCs w:val="23"/>
                        <w:lang w:val="nl-NL"/>
                        <w:rPrChange w:id="59" w:author="jelle" w:date="2015-05-21T11:31:00Z">
                          <w:rPr>
                            <w:rFonts w:ascii="Helvetica" w:hAnsi="Helvetica" w:cs="Helvetica"/>
                            <w:color w:val="4D4D4D"/>
                            <w:sz w:val="23"/>
                            <w:szCs w:val="23"/>
                          </w:rPr>
                        </w:rPrChange>
                      </w:rPr>
                      <w:t xml:space="preserve">van </w:t>
                    </w:r>
                  </w:ins>
                  <w:r w:rsidRPr="00852973">
                    <w:rPr>
                      <w:rFonts w:ascii="Helvetica" w:hAnsi="Helvetica" w:cs="Helvetica"/>
                      <w:color w:val="4D4D4D"/>
                      <w:sz w:val="23"/>
                      <w:szCs w:val="23"/>
                      <w:lang w:val="nl-NL"/>
                      <w:rPrChange w:id="60" w:author="jelle" w:date="2015-05-21T11:31:00Z">
                        <w:rPr>
                          <w:rFonts w:ascii="Helvetica" w:hAnsi="Helvetica" w:cs="Helvetica"/>
                          <w:color w:val="4D4D4D"/>
                          <w:sz w:val="23"/>
                          <w:szCs w:val="23"/>
                        </w:rPr>
                      </w:rPrChange>
                    </w:rPr>
                    <w:t xml:space="preserve">uw ervaring met ons systeem en onze producten. Daar moet natuurlijk wel wat tegenover staan. Daarom verloten wij onder de reviewers elke maand een waardebon van </w:t>
                  </w:r>
                  <w:r w:rsidRPr="00852973">
                    <w:rPr>
                      <w:rFonts w:ascii="Helvetica" w:hAnsi="Helvetica" w:cs="Helvetica"/>
                      <w:b/>
                      <w:bCs/>
                      <w:color w:val="444444"/>
                      <w:lang w:val="nl-NL"/>
                      <w:rPrChange w:id="61" w:author="jelle" w:date="2015-05-21T11:31:00Z">
                        <w:rPr>
                          <w:rFonts w:ascii="Helvetica" w:hAnsi="Helvetica" w:cs="Helvetica"/>
                          <w:b/>
                          <w:bCs/>
                          <w:color w:val="444444"/>
                        </w:rPr>
                      </w:rPrChange>
                    </w:rPr>
                    <w:t>60 euro</w:t>
                  </w:r>
                  <w:r w:rsidRPr="00852973">
                    <w:rPr>
                      <w:rFonts w:ascii="Helvetica" w:hAnsi="Helvetica" w:cs="Helvetica"/>
                      <w:color w:val="4D4D4D"/>
                      <w:sz w:val="23"/>
                      <w:szCs w:val="23"/>
                      <w:lang w:val="nl-NL"/>
                      <w:rPrChange w:id="62" w:author="jelle" w:date="2015-05-21T11:31:00Z">
                        <w:rPr>
                          <w:rFonts w:ascii="Helvetica" w:hAnsi="Helvetica" w:cs="Helvetica"/>
                          <w:color w:val="4D4D4D"/>
                          <w:sz w:val="23"/>
                          <w:szCs w:val="23"/>
                        </w:rPr>
                      </w:rPrChange>
                    </w:rPr>
                    <w:t xml:space="preserve"> voor onze webshop!</w:t>
                  </w:r>
                </w:p>
                <w:p w:rsidR="00852973" w:rsidRPr="00852973" w:rsidRDefault="00852973">
                  <w:pPr>
                    <w:spacing w:before="288" w:after="288"/>
                    <w:rPr>
                      <w:rFonts w:ascii="Helvetica" w:hAnsi="Helvetica" w:cs="Helvetica"/>
                      <w:color w:val="4D4D4D"/>
                      <w:sz w:val="23"/>
                      <w:szCs w:val="23"/>
                      <w:lang w:val="nl-NL"/>
                      <w:rPrChange w:id="63" w:author="jelle" w:date="2015-05-21T11:31:00Z">
                        <w:rPr>
                          <w:rFonts w:ascii="Helvetica" w:hAnsi="Helvetica" w:cs="Helvetica"/>
                          <w:color w:val="4D4D4D"/>
                          <w:sz w:val="23"/>
                          <w:szCs w:val="23"/>
                        </w:rPr>
                      </w:rPrChange>
                    </w:rPr>
                  </w:pPr>
                  <w:r w:rsidRPr="00852973">
                    <w:rPr>
                      <w:rFonts w:ascii="Helvetica" w:hAnsi="Helvetica" w:cs="Helvetica"/>
                      <w:color w:val="4D4D4D"/>
                      <w:sz w:val="23"/>
                      <w:szCs w:val="23"/>
                      <w:lang w:val="nl-NL"/>
                      <w:rPrChange w:id="64" w:author="jelle" w:date="2015-05-21T11:31:00Z">
                        <w:rPr>
                          <w:rFonts w:ascii="Helvetica" w:hAnsi="Helvetica" w:cs="Helvetica"/>
                          <w:color w:val="4D4D4D"/>
                          <w:sz w:val="23"/>
                          <w:szCs w:val="23"/>
                        </w:rPr>
                      </w:rPrChange>
                    </w:rPr>
                    <w:t xml:space="preserve">Meedoen? Plaats een review voor één van onze producten op </w:t>
                  </w:r>
                  <w:r w:rsidRPr="00852973">
                    <w:rPr>
                      <w:rFonts w:ascii="Helvetica" w:hAnsi="Helvetica" w:cs="Helvetica"/>
                      <w:color w:val="4D4D4D"/>
                      <w:sz w:val="23"/>
                      <w:szCs w:val="23"/>
                      <w:lang w:val="nl-NL"/>
                      <w:rPrChange w:id="65" w:author="jelle" w:date="2015-05-21T11:31:00Z">
                        <w:rPr>
                          <w:rFonts w:ascii="Helvetica" w:hAnsi="Helvetica" w:cs="Helvetica"/>
                          <w:color w:val="4D4D4D"/>
                          <w:sz w:val="23"/>
                          <w:szCs w:val="23"/>
                        </w:rPr>
                      </w:rPrChange>
                    </w:rPr>
                    <w:fldChar w:fldCharType="begin"/>
                  </w:r>
                  <w:r w:rsidRPr="00852973">
                    <w:rPr>
                      <w:rFonts w:ascii="Helvetica" w:hAnsi="Helvetica" w:cs="Helvetica"/>
                      <w:color w:val="4D4D4D"/>
                      <w:sz w:val="23"/>
                      <w:szCs w:val="23"/>
                      <w:lang w:val="nl-NL"/>
                      <w:rPrChange w:id="66" w:author="jelle" w:date="2015-05-21T11:31:00Z">
                        <w:rPr>
                          <w:rFonts w:ascii="Helvetica" w:hAnsi="Helvetica" w:cs="Helvetica"/>
                          <w:color w:val="4D4D4D"/>
                          <w:sz w:val="23"/>
                          <w:szCs w:val="23"/>
                        </w:rPr>
                      </w:rPrChange>
                    </w:rPr>
                    <w:instrText xml:space="preserve"> HYPERLINK "http://tweakers.net/pricewatch/zoeken/?keyword=benext" \t "_blank" </w:instrText>
                  </w:r>
                  <w:r w:rsidRPr="00852973">
                    <w:rPr>
                      <w:rFonts w:ascii="Helvetica" w:hAnsi="Helvetica" w:cs="Helvetica"/>
                      <w:color w:val="4D4D4D"/>
                      <w:sz w:val="23"/>
                      <w:szCs w:val="23"/>
                      <w:lang w:val="nl-NL"/>
                      <w:rPrChange w:id="67" w:author="jelle" w:date="2015-05-21T11:31:00Z">
                        <w:rPr>
                          <w:rFonts w:ascii="Helvetica" w:hAnsi="Helvetica" w:cs="Helvetica"/>
                          <w:color w:val="4D4D4D"/>
                          <w:sz w:val="23"/>
                          <w:szCs w:val="23"/>
                        </w:rPr>
                      </w:rPrChange>
                    </w:rPr>
                    <w:fldChar w:fldCharType="separate"/>
                  </w:r>
                  <w:r w:rsidRPr="00852973">
                    <w:rPr>
                      <w:rStyle w:val="Hyperlink"/>
                      <w:rFonts w:ascii="Helvetica" w:hAnsi="Helvetica" w:cs="Helvetica"/>
                      <w:sz w:val="23"/>
                      <w:szCs w:val="23"/>
                      <w:lang w:val="nl-NL"/>
                      <w:rPrChange w:id="68" w:author="jelle" w:date="2015-05-21T11:31:00Z">
                        <w:rPr>
                          <w:rStyle w:val="Hyperlink"/>
                          <w:rFonts w:ascii="Helvetica" w:hAnsi="Helvetica" w:cs="Helvetica"/>
                          <w:sz w:val="23"/>
                          <w:szCs w:val="23"/>
                        </w:rPr>
                      </w:rPrChange>
                    </w:rPr>
                    <w:t>Tweakers.net</w:t>
                  </w:r>
                  <w:r w:rsidRPr="00852973">
                    <w:rPr>
                      <w:rFonts w:ascii="Helvetica" w:hAnsi="Helvetica" w:cs="Helvetica"/>
                      <w:color w:val="4D4D4D"/>
                      <w:sz w:val="23"/>
                      <w:szCs w:val="23"/>
                      <w:lang w:val="nl-NL"/>
                      <w:rPrChange w:id="69" w:author="jelle" w:date="2015-05-21T11:31:00Z">
                        <w:rPr>
                          <w:rFonts w:ascii="Helvetica" w:hAnsi="Helvetica" w:cs="Helvetica"/>
                          <w:color w:val="4D4D4D"/>
                          <w:sz w:val="23"/>
                          <w:szCs w:val="23"/>
                        </w:rPr>
                      </w:rPrChange>
                    </w:rPr>
                    <w:fldChar w:fldCharType="end"/>
                  </w:r>
                  <w:r w:rsidRPr="00852973">
                    <w:rPr>
                      <w:rFonts w:ascii="Helvetica" w:hAnsi="Helvetica" w:cs="Helvetica"/>
                      <w:color w:val="4D4D4D"/>
                      <w:sz w:val="23"/>
                      <w:szCs w:val="23"/>
                      <w:lang w:val="nl-NL"/>
                      <w:rPrChange w:id="70" w:author="jelle" w:date="2015-05-21T11:31:00Z">
                        <w:rPr>
                          <w:rFonts w:ascii="Helvetica" w:hAnsi="Helvetica" w:cs="Helvetica"/>
                          <w:color w:val="4D4D4D"/>
                          <w:sz w:val="23"/>
                          <w:szCs w:val="23"/>
                        </w:rPr>
                      </w:rPrChange>
                    </w:rPr>
                    <w:t xml:space="preserve"> en je doet automatisch mee!</w:t>
                  </w:r>
                  <w:r w:rsidRPr="00852973">
                    <w:rPr>
                      <w:rFonts w:ascii="Helvetica" w:hAnsi="Helvetica" w:cs="Helvetica"/>
                      <w:color w:val="4D4D4D"/>
                      <w:sz w:val="23"/>
                      <w:szCs w:val="23"/>
                      <w:vertAlign w:val="superscript"/>
                      <w:lang w:val="nl-NL"/>
                      <w:rPrChange w:id="71" w:author="jelle" w:date="2015-05-21T11:31:00Z">
                        <w:rPr>
                          <w:rFonts w:ascii="Helvetica" w:hAnsi="Helvetica" w:cs="Helvetica"/>
                          <w:color w:val="4D4D4D"/>
                          <w:sz w:val="23"/>
                          <w:szCs w:val="23"/>
                          <w:vertAlign w:val="superscript"/>
                        </w:rPr>
                      </w:rPrChange>
                    </w:rPr>
                    <w:t>*</w:t>
                  </w:r>
                </w:p>
              </w:tc>
              <w:tc>
                <w:tcPr>
                  <w:tcW w:w="3000" w:type="dxa"/>
                  <w:hideMark/>
                </w:tcPr>
                <w:p w:rsidR="00852973" w:rsidRPr="00852973" w:rsidRDefault="00852973">
                  <w:pPr>
                    <w:jc w:val="center"/>
                    <w:rPr>
                      <w:rFonts w:ascii="Helvetica" w:eastAsia="Times New Roman" w:hAnsi="Helvetica" w:cs="Helvetica"/>
                      <w:color w:val="4D4D4D"/>
                      <w:sz w:val="23"/>
                      <w:szCs w:val="23"/>
                      <w:lang w:val="nl-NL"/>
                      <w:rPrChange w:id="72" w:author="jelle" w:date="2015-05-21T11:31:00Z">
                        <w:rPr>
                          <w:rFonts w:ascii="Helvetica" w:eastAsia="Times New Roman" w:hAnsi="Helvetica" w:cs="Helvetica"/>
                          <w:color w:val="4D4D4D"/>
                          <w:sz w:val="23"/>
                          <w:szCs w:val="23"/>
                        </w:rPr>
                      </w:rPrChange>
                    </w:rPr>
                  </w:pPr>
                  <w:r w:rsidRPr="00852973">
                    <w:rPr>
                      <w:rFonts w:ascii="Helvetica" w:eastAsia="Times New Roman" w:hAnsi="Helvetica" w:cs="Helvetica"/>
                      <w:noProof/>
                      <w:color w:val="0000FF"/>
                      <w:sz w:val="23"/>
                      <w:szCs w:val="23"/>
                      <w:lang w:val="nl-NL"/>
                      <w:rPrChange w:id="73" w:author="jelle" w:date="2015-05-21T11:31:00Z">
                        <w:rPr>
                          <w:rFonts w:ascii="Helvetica" w:eastAsia="Times New Roman" w:hAnsi="Helvetica" w:cs="Helvetica"/>
                          <w:noProof/>
                          <w:color w:val="0000FF"/>
                          <w:sz w:val="23"/>
                          <w:szCs w:val="23"/>
                        </w:rPr>
                      </w:rPrChange>
                    </w:rPr>
                    <w:drawing>
                      <wp:inline distT="0" distB="0" distL="0" distR="0" wp14:anchorId="42E31F2D" wp14:editId="1E2FEBE6">
                        <wp:extent cx="1047750" cy="1047750"/>
                        <wp:effectExtent l="0" t="0" r="0" b="0"/>
                        <wp:docPr id="2" name="Picture 2" descr="https://benext.eu/beta/static/cache/newsletter/images/tweakers_logo_png_110x110_q70.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enext.eu/beta/static/cache/newsletter/images/tweakers_logo_png_110x110_q70.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r>
          </w:tbl>
          <w:p w:rsidR="00852973" w:rsidRPr="00852973" w:rsidRDefault="00852973">
            <w:pPr>
              <w:pStyle w:val="Heading3"/>
              <w:rPr>
                <w:rFonts w:ascii="Helvetica" w:eastAsia="Times New Roman" w:hAnsi="Helvetica" w:cs="Helvetica"/>
                <w:lang w:val="nl-NL"/>
                <w:rPrChange w:id="74" w:author="jelle" w:date="2015-05-21T11:31:00Z">
                  <w:rPr>
                    <w:rFonts w:ascii="Helvetica" w:eastAsia="Times New Roman" w:hAnsi="Helvetica" w:cs="Helvetica"/>
                  </w:rPr>
                </w:rPrChange>
              </w:rPr>
            </w:pPr>
            <w:r w:rsidRPr="00852973">
              <w:rPr>
                <w:rFonts w:ascii="Helvetica" w:eastAsia="Times New Roman" w:hAnsi="Helvetica" w:cs="Helvetica"/>
                <w:lang w:val="nl-NL"/>
                <w:rPrChange w:id="75" w:author="jelle" w:date="2015-05-21T11:31:00Z">
                  <w:rPr>
                    <w:rFonts w:ascii="Helvetica" w:eastAsia="Times New Roman" w:hAnsi="Helvetica" w:cs="Helvetica"/>
                  </w:rPr>
                </w:rPrChange>
              </w:rPr>
              <w:t>Product</w:t>
            </w:r>
            <w:del w:id="76" w:author="jelle" w:date="2015-05-21T11:32:00Z">
              <w:r w:rsidRPr="00852973" w:rsidDel="00852973">
                <w:rPr>
                  <w:rFonts w:ascii="Helvetica" w:eastAsia="Times New Roman" w:hAnsi="Helvetica" w:cs="Helvetica"/>
                  <w:lang w:val="nl-NL"/>
                  <w:rPrChange w:id="77" w:author="jelle" w:date="2015-05-21T11:31:00Z">
                    <w:rPr>
                      <w:rFonts w:ascii="Helvetica" w:eastAsia="Times New Roman" w:hAnsi="Helvetica" w:cs="Helvetica"/>
                    </w:rPr>
                  </w:rPrChange>
                </w:rPr>
                <w:delText xml:space="preserve"> </w:delText>
              </w:r>
            </w:del>
            <w:r w:rsidRPr="00852973">
              <w:rPr>
                <w:rFonts w:ascii="Helvetica" w:eastAsia="Times New Roman" w:hAnsi="Helvetica" w:cs="Helvetica"/>
                <w:lang w:val="nl-NL"/>
                <w:rPrChange w:id="78" w:author="jelle" w:date="2015-05-21T11:31:00Z">
                  <w:rPr>
                    <w:rFonts w:ascii="Helvetica" w:eastAsia="Times New Roman" w:hAnsi="Helvetica" w:cs="Helvetica"/>
                  </w:rPr>
                </w:rPrChange>
              </w:rPr>
              <w:t>ondersteuning</w:t>
            </w:r>
          </w:p>
          <w:tbl>
            <w:tblPr>
              <w:tblW w:w="0" w:type="auto"/>
              <w:tblCellSpacing w:w="15" w:type="dxa"/>
              <w:tblCellMar>
                <w:left w:w="0" w:type="dxa"/>
                <w:right w:w="0" w:type="dxa"/>
              </w:tblCellMar>
              <w:tblLook w:val="04A0" w:firstRow="1" w:lastRow="0" w:firstColumn="1" w:lastColumn="0" w:noHBand="0" w:noVBand="1"/>
            </w:tblPr>
            <w:tblGrid>
              <w:gridCol w:w="6009"/>
              <w:gridCol w:w="3045"/>
            </w:tblGrid>
            <w:tr w:rsidR="00852973" w:rsidRPr="00852973">
              <w:trPr>
                <w:tblCellSpacing w:w="15" w:type="dxa"/>
              </w:trPr>
              <w:tc>
                <w:tcPr>
                  <w:tcW w:w="0" w:type="auto"/>
                  <w:hideMark/>
                </w:tcPr>
                <w:p w:rsidR="00852973" w:rsidRPr="00852973" w:rsidRDefault="00852973">
                  <w:pPr>
                    <w:spacing w:before="288" w:after="288"/>
                    <w:rPr>
                      <w:rFonts w:ascii="Helvetica" w:hAnsi="Helvetica" w:cs="Helvetica"/>
                      <w:color w:val="4D4D4D"/>
                      <w:sz w:val="23"/>
                      <w:szCs w:val="23"/>
                      <w:lang w:val="nl-NL"/>
                      <w:rPrChange w:id="79" w:author="jelle" w:date="2015-05-21T11:31:00Z">
                        <w:rPr>
                          <w:rFonts w:ascii="Helvetica" w:hAnsi="Helvetica" w:cs="Helvetica"/>
                          <w:color w:val="4D4D4D"/>
                          <w:sz w:val="23"/>
                          <w:szCs w:val="23"/>
                        </w:rPr>
                      </w:rPrChange>
                    </w:rPr>
                  </w:pPr>
                  <w:r w:rsidRPr="00852973">
                    <w:rPr>
                      <w:rFonts w:ascii="Helvetica" w:hAnsi="Helvetica" w:cs="Helvetica"/>
                      <w:color w:val="4D4D4D"/>
                      <w:sz w:val="23"/>
                      <w:szCs w:val="23"/>
                      <w:lang w:val="nl-NL"/>
                      <w:rPrChange w:id="80" w:author="jelle" w:date="2015-05-21T11:31:00Z">
                        <w:rPr>
                          <w:rFonts w:ascii="Helvetica" w:hAnsi="Helvetica" w:cs="Helvetica"/>
                          <w:color w:val="4D4D4D"/>
                          <w:sz w:val="23"/>
                          <w:szCs w:val="23"/>
                        </w:rPr>
                      </w:rPrChange>
                    </w:rPr>
                    <w:t xml:space="preserve">Ook deze maand hebben wij een aantal veelgevraagde producten toegevoegd. Erg in trek zijn de nieuwe Aeotec GEN5 producten: De </w:t>
                  </w:r>
                  <w:del w:id="81" w:author="jelle" w:date="2015-05-21T11:33:00Z">
                    <w:r w:rsidRPr="00852973" w:rsidDel="00852973">
                      <w:rPr>
                        <w:rFonts w:ascii="Helvetica" w:hAnsi="Helvetica" w:cs="Helvetica"/>
                        <w:color w:val="4D4D4D"/>
                        <w:sz w:val="23"/>
                        <w:szCs w:val="23"/>
                        <w:lang w:val="nl-NL"/>
                        <w:rPrChange w:id="82" w:author="jelle" w:date="2015-05-21T11:31:00Z">
                          <w:rPr>
                            <w:rFonts w:ascii="Helvetica" w:hAnsi="Helvetica" w:cs="Helvetica"/>
                            <w:color w:val="4D4D4D"/>
                            <w:sz w:val="23"/>
                            <w:szCs w:val="23"/>
                          </w:rPr>
                        </w:rPrChange>
                      </w:rPr>
                      <w:delText xml:space="preserve">Deur </w:delText>
                    </w:r>
                  </w:del>
                  <w:ins w:id="83" w:author="jelle" w:date="2015-05-21T11:33:00Z">
                    <w:r w:rsidRPr="00852973">
                      <w:rPr>
                        <w:rFonts w:ascii="Helvetica" w:hAnsi="Helvetica" w:cs="Helvetica"/>
                        <w:color w:val="4D4D4D"/>
                        <w:sz w:val="23"/>
                        <w:szCs w:val="23"/>
                        <w:lang w:val="nl-NL"/>
                        <w:rPrChange w:id="84" w:author="jelle" w:date="2015-05-21T11:31:00Z">
                          <w:rPr>
                            <w:rFonts w:ascii="Helvetica" w:hAnsi="Helvetica" w:cs="Helvetica"/>
                            <w:color w:val="4D4D4D"/>
                            <w:sz w:val="23"/>
                            <w:szCs w:val="23"/>
                          </w:rPr>
                        </w:rPrChange>
                      </w:rPr>
                      <w:t>Deur</w:t>
                    </w:r>
                    <w:r>
                      <w:rPr>
                        <w:rFonts w:ascii="Helvetica" w:hAnsi="Helvetica" w:cs="Helvetica"/>
                        <w:color w:val="4D4D4D"/>
                        <w:sz w:val="23"/>
                        <w:szCs w:val="23"/>
                        <w:lang w:val="nl-NL"/>
                      </w:rPr>
                      <w:t>-</w:t>
                    </w:r>
                  </w:ins>
                  <w:bookmarkStart w:id="85" w:name="_GoBack"/>
                  <w:bookmarkEnd w:id="85"/>
                  <w:r w:rsidRPr="00852973">
                    <w:rPr>
                      <w:rFonts w:ascii="Helvetica" w:hAnsi="Helvetica" w:cs="Helvetica"/>
                      <w:color w:val="4D4D4D"/>
                      <w:sz w:val="23"/>
                      <w:szCs w:val="23"/>
                      <w:lang w:val="nl-NL"/>
                      <w:rPrChange w:id="86" w:author="jelle" w:date="2015-05-21T11:31:00Z">
                        <w:rPr>
                          <w:rFonts w:ascii="Helvetica" w:hAnsi="Helvetica" w:cs="Helvetica"/>
                          <w:color w:val="4D4D4D"/>
                          <w:sz w:val="23"/>
                          <w:szCs w:val="23"/>
                        </w:rPr>
                      </w:rPrChange>
                    </w:rPr>
                    <w:t>sensor, Sirene en Multi-sensor. Deze producten zijn nu de volledig ondersteund voor een nog betere gebruikerservaring.</w:t>
                  </w:r>
                </w:p>
                <w:p w:rsidR="00852973" w:rsidRPr="00852973" w:rsidRDefault="00852973">
                  <w:pPr>
                    <w:spacing w:before="288" w:after="288"/>
                    <w:rPr>
                      <w:rFonts w:ascii="Helvetica" w:hAnsi="Helvetica" w:cs="Helvetica"/>
                      <w:color w:val="4D4D4D"/>
                      <w:sz w:val="23"/>
                      <w:szCs w:val="23"/>
                      <w:lang w:val="nl-NL"/>
                      <w:rPrChange w:id="87" w:author="jelle" w:date="2015-05-21T11:31:00Z">
                        <w:rPr>
                          <w:rFonts w:ascii="Helvetica" w:hAnsi="Helvetica" w:cs="Helvetica"/>
                          <w:color w:val="4D4D4D"/>
                          <w:sz w:val="23"/>
                          <w:szCs w:val="23"/>
                        </w:rPr>
                      </w:rPrChange>
                    </w:rPr>
                  </w:pPr>
                  <w:r w:rsidRPr="00852973">
                    <w:rPr>
                      <w:rFonts w:ascii="Helvetica" w:hAnsi="Helvetica" w:cs="Helvetica"/>
                      <w:color w:val="4D4D4D"/>
                      <w:sz w:val="23"/>
                      <w:szCs w:val="23"/>
                      <w:lang w:val="nl-NL"/>
                      <w:rPrChange w:id="88" w:author="jelle" w:date="2015-05-21T11:31:00Z">
                        <w:rPr>
                          <w:rFonts w:ascii="Helvetica" w:hAnsi="Helvetica" w:cs="Helvetica"/>
                          <w:color w:val="4D4D4D"/>
                          <w:sz w:val="23"/>
                          <w:szCs w:val="23"/>
                        </w:rPr>
                      </w:rPrChange>
                    </w:rPr>
                    <w:t xml:space="preserve">Heeft u een product dat niet in onze </w:t>
                  </w:r>
                  <w:r w:rsidRPr="00852973">
                    <w:rPr>
                      <w:rFonts w:ascii="Helvetica" w:hAnsi="Helvetica" w:cs="Helvetica"/>
                      <w:color w:val="4D4D4D"/>
                      <w:sz w:val="23"/>
                      <w:szCs w:val="23"/>
                      <w:lang w:val="nl-NL"/>
                      <w:rPrChange w:id="89" w:author="jelle" w:date="2015-05-21T11:31:00Z">
                        <w:rPr>
                          <w:rFonts w:ascii="Helvetica" w:hAnsi="Helvetica" w:cs="Helvetica"/>
                          <w:color w:val="4D4D4D"/>
                          <w:sz w:val="23"/>
                          <w:szCs w:val="23"/>
                        </w:rPr>
                      </w:rPrChange>
                    </w:rPr>
                    <w:fldChar w:fldCharType="begin"/>
                  </w:r>
                  <w:r w:rsidRPr="00852973">
                    <w:rPr>
                      <w:rFonts w:ascii="Helvetica" w:hAnsi="Helvetica" w:cs="Helvetica"/>
                      <w:color w:val="4D4D4D"/>
                      <w:sz w:val="23"/>
                      <w:szCs w:val="23"/>
                      <w:lang w:val="nl-NL"/>
                      <w:rPrChange w:id="90" w:author="jelle" w:date="2015-05-21T11:31:00Z">
                        <w:rPr>
                          <w:rFonts w:ascii="Helvetica" w:hAnsi="Helvetica" w:cs="Helvetica"/>
                          <w:color w:val="4D4D4D"/>
                          <w:sz w:val="23"/>
                          <w:szCs w:val="23"/>
                        </w:rPr>
                      </w:rPrChange>
                    </w:rPr>
                    <w:instrText xml:space="preserve"> HYPERLINK "http://www.benext.eu/producten-van-derden/" \t "_blank" </w:instrText>
                  </w:r>
                  <w:r w:rsidRPr="00852973">
                    <w:rPr>
                      <w:rFonts w:ascii="Helvetica" w:hAnsi="Helvetica" w:cs="Helvetica"/>
                      <w:color w:val="4D4D4D"/>
                      <w:sz w:val="23"/>
                      <w:szCs w:val="23"/>
                      <w:lang w:val="nl-NL"/>
                      <w:rPrChange w:id="91" w:author="jelle" w:date="2015-05-21T11:31:00Z">
                        <w:rPr>
                          <w:rFonts w:ascii="Helvetica" w:hAnsi="Helvetica" w:cs="Helvetica"/>
                          <w:color w:val="4D4D4D"/>
                          <w:sz w:val="23"/>
                          <w:szCs w:val="23"/>
                        </w:rPr>
                      </w:rPrChange>
                    </w:rPr>
                    <w:fldChar w:fldCharType="separate"/>
                  </w:r>
                  <w:r w:rsidRPr="00852973">
                    <w:rPr>
                      <w:rStyle w:val="Hyperlink"/>
                      <w:rFonts w:ascii="Helvetica" w:hAnsi="Helvetica" w:cs="Helvetica"/>
                      <w:sz w:val="23"/>
                      <w:szCs w:val="23"/>
                      <w:lang w:val="nl-NL"/>
                      <w:rPrChange w:id="92" w:author="jelle" w:date="2015-05-21T11:31:00Z">
                        <w:rPr>
                          <w:rStyle w:val="Hyperlink"/>
                          <w:rFonts w:ascii="Helvetica" w:hAnsi="Helvetica" w:cs="Helvetica"/>
                          <w:sz w:val="23"/>
                          <w:szCs w:val="23"/>
                        </w:rPr>
                      </w:rPrChange>
                    </w:rPr>
                    <w:t>lijst van ondersteunde producten</w:t>
                  </w:r>
                  <w:r w:rsidRPr="00852973">
                    <w:rPr>
                      <w:rFonts w:ascii="Helvetica" w:hAnsi="Helvetica" w:cs="Helvetica"/>
                      <w:color w:val="4D4D4D"/>
                      <w:sz w:val="23"/>
                      <w:szCs w:val="23"/>
                      <w:lang w:val="nl-NL"/>
                      <w:rPrChange w:id="93" w:author="jelle" w:date="2015-05-21T11:31:00Z">
                        <w:rPr>
                          <w:rFonts w:ascii="Helvetica" w:hAnsi="Helvetica" w:cs="Helvetica"/>
                          <w:color w:val="4D4D4D"/>
                          <w:sz w:val="23"/>
                          <w:szCs w:val="23"/>
                        </w:rPr>
                      </w:rPrChange>
                    </w:rPr>
                    <w:fldChar w:fldCharType="end"/>
                  </w:r>
                  <w:r w:rsidRPr="00852973">
                    <w:rPr>
                      <w:rFonts w:ascii="Helvetica" w:hAnsi="Helvetica" w:cs="Helvetica"/>
                      <w:color w:val="4D4D4D"/>
                      <w:sz w:val="23"/>
                      <w:szCs w:val="23"/>
                      <w:lang w:val="nl-NL"/>
                      <w:rPrChange w:id="94" w:author="jelle" w:date="2015-05-21T11:31:00Z">
                        <w:rPr>
                          <w:rFonts w:ascii="Helvetica" w:hAnsi="Helvetica" w:cs="Helvetica"/>
                          <w:color w:val="4D4D4D"/>
                          <w:sz w:val="23"/>
                          <w:szCs w:val="23"/>
                        </w:rPr>
                      </w:rPrChange>
                    </w:rPr>
                    <w:t xml:space="preserve"> staat? Probeer dan onze </w:t>
                  </w:r>
                  <w:r w:rsidRPr="00852973">
                    <w:rPr>
                      <w:rFonts w:ascii="Helvetica" w:hAnsi="Helvetica" w:cs="Helvetica"/>
                      <w:color w:val="4D4D4D"/>
                      <w:sz w:val="23"/>
                      <w:szCs w:val="23"/>
                      <w:lang w:val="nl-NL"/>
                      <w:rPrChange w:id="95" w:author="jelle" w:date="2015-05-21T11:31:00Z">
                        <w:rPr>
                          <w:rFonts w:ascii="Helvetica" w:hAnsi="Helvetica" w:cs="Helvetica"/>
                          <w:color w:val="4D4D4D"/>
                          <w:sz w:val="23"/>
                          <w:szCs w:val="23"/>
                        </w:rPr>
                      </w:rPrChange>
                    </w:rPr>
                    <w:fldChar w:fldCharType="begin"/>
                  </w:r>
                  <w:r w:rsidRPr="00852973">
                    <w:rPr>
                      <w:rFonts w:ascii="Helvetica" w:hAnsi="Helvetica" w:cs="Helvetica"/>
                      <w:color w:val="4D4D4D"/>
                      <w:sz w:val="23"/>
                      <w:szCs w:val="23"/>
                      <w:lang w:val="nl-NL"/>
                      <w:rPrChange w:id="96" w:author="jelle" w:date="2015-05-21T11:31:00Z">
                        <w:rPr>
                          <w:rFonts w:ascii="Helvetica" w:hAnsi="Helvetica" w:cs="Helvetica"/>
                          <w:color w:val="4D4D4D"/>
                          <w:sz w:val="23"/>
                          <w:szCs w:val="23"/>
                        </w:rPr>
                      </w:rPrChange>
                    </w:rPr>
                    <w:instrText xml:space="preserve"> HYPERLINK "http://www.benext.eu/tutorials/tutorial-generiek-product-toevoegen/" \t "_blank" </w:instrText>
                  </w:r>
                  <w:r w:rsidRPr="00852973">
                    <w:rPr>
                      <w:rFonts w:ascii="Helvetica" w:hAnsi="Helvetica" w:cs="Helvetica"/>
                      <w:color w:val="4D4D4D"/>
                      <w:sz w:val="23"/>
                      <w:szCs w:val="23"/>
                      <w:lang w:val="nl-NL"/>
                      <w:rPrChange w:id="97" w:author="jelle" w:date="2015-05-21T11:31:00Z">
                        <w:rPr>
                          <w:rFonts w:ascii="Helvetica" w:hAnsi="Helvetica" w:cs="Helvetica"/>
                          <w:color w:val="4D4D4D"/>
                          <w:sz w:val="23"/>
                          <w:szCs w:val="23"/>
                        </w:rPr>
                      </w:rPrChange>
                    </w:rPr>
                    <w:fldChar w:fldCharType="separate"/>
                  </w:r>
                  <w:r w:rsidRPr="00852973">
                    <w:rPr>
                      <w:rStyle w:val="Hyperlink"/>
                      <w:rFonts w:ascii="Helvetica" w:hAnsi="Helvetica" w:cs="Helvetica"/>
                      <w:sz w:val="23"/>
                      <w:szCs w:val="23"/>
                      <w:lang w:val="nl-NL"/>
                      <w:rPrChange w:id="98" w:author="jelle" w:date="2015-05-21T11:31:00Z">
                        <w:rPr>
                          <w:rStyle w:val="Hyperlink"/>
                          <w:rFonts w:ascii="Helvetica" w:hAnsi="Helvetica" w:cs="Helvetica"/>
                          <w:sz w:val="23"/>
                          <w:szCs w:val="23"/>
                        </w:rPr>
                      </w:rPrChange>
                    </w:rPr>
                    <w:t>generieke support voor derde partij producten</w:t>
                  </w:r>
                  <w:r w:rsidRPr="00852973">
                    <w:rPr>
                      <w:rFonts w:ascii="Helvetica" w:hAnsi="Helvetica" w:cs="Helvetica"/>
                      <w:color w:val="4D4D4D"/>
                      <w:sz w:val="23"/>
                      <w:szCs w:val="23"/>
                      <w:lang w:val="nl-NL"/>
                      <w:rPrChange w:id="99" w:author="jelle" w:date="2015-05-21T11:31:00Z">
                        <w:rPr>
                          <w:rFonts w:ascii="Helvetica" w:hAnsi="Helvetica" w:cs="Helvetica"/>
                          <w:color w:val="4D4D4D"/>
                          <w:sz w:val="23"/>
                          <w:szCs w:val="23"/>
                        </w:rPr>
                      </w:rPrChange>
                    </w:rPr>
                    <w:fldChar w:fldCharType="end"/>
                  </w:r>
                  <w:r w:rsidRPr="00852973">
                    <w:rPr>
                      <w:rFonts w:ascii="Helvetica" w:hAnsi="Helvetica" w:cs="Helvetica"/>
                      <w:color w:val="4D4D4D"/>
                      <w:sz w:val="23"/>
                      <w:szCs w:val="23"/>
                      <w:lang w:val="nl-NL"/>
                      <w:rPrChange w:id="100" w:author="jelle" w:date="2015-05-21T11:31:00Z">
                        <w:rPr>
                          <w:rFonts w:ascii="Helvetica" w:hAnsi="Helvetica" w:cs="Helvetica"/>
                          <w:color w:val="4D4D4D"/>
                          <w:sz w:val="23"/>
                          <w:szCs w:val="23"/>
                        </w:rPr>
                      </w:rPrChange>
                    </w:rPr>
                    <w:t xml:space="preserve">. Ziet u een product graag volledig ondersteund? Laat het ons weten via onze </w:t>
                  </w:r>
                  <w:r w:rsidRPr="00852973">
                    <w:rPr>
                      <w:rFonts w:ascii="Helvetica" w:hAnsi="Helvetica" w:cs="Helvetica"/>
                      <w:color w:val="4D4D4D"/>
                      <w:sz w:val="23"/>
                      <w:szCs w:val="23"/>
                      <w:lang w:val="nl-NL"/>
                      <w:rPrChange w:id="101" w:author="jelle" w:date="2015-05-21T11:31:00Z">
                        <w:rPr>
                          <w:rFonts w:ascii="Helvetica" w:hAnsi="Helvetica" w:cs="Helvetica"/>
                          <w:color w:val="4D4D4D"/>
                          <w:sz w:val="23"/>
                          <w:szCs w:val="23"/>
                        </w:rPr>
                      </w:rPrChange>
                    </w:rPr>
                    <w:fldChar w:fldCharType="begin"/>
                  </w:r>
                  <w:r w:rsidRPr="00852973">
                    <w:rPr>
                      <w:rFonts w:ascii="Helvetica" w:hAnsi="Helvetica" w:cs="Helvetica"/>
                      <w:color w:val="4D4D4D"/>
                      <w:sz w:val="23"/>
                      <w:szCs w:val="23"/>
                      <w:lang w:val="nl-NL"/>
                      <w:rPrChange w:id="102" w:author="jelle" w:date="2015-05-21T11:31:00Z">
                        <w:rPr>
                          <w:rFonts w:ascii="Helvetica" w:hAnsi="Helvetica" w:cs="Helvetica"/>
                          <w:color w:val="4D4D4D"/>
                          <w:sz w:val="23"/>
                          <w:szCs w:val="23"/>
                        </w:rPr>
                      </w:rPrChange>
                    </w:rPr>
                    <w:instrText xml:space="preserve"> HYPERLINK "http://www.benext.eu/contact/" \t "_blank" </w:instrText>
                  </w:r>
                  <w:r w:rsidRPr="00852973">
                    <w:rPr>
                      <w:rFonts w:ascii="Helvetica" w:hAnsi="Helvetica" w:cs="Helvetica"/>
                      <w:color w:val="4D4D4D"/>
                      <w:sz w:val="23"/>
                      <w:szCs w:val="23"/>
                      <w:lang w:val="nl-NL"/>
                      <w:rPrChange w:id="103" w:author="jelle" w:date="2015-05-21T11:31:00Z">
                        <w:rPr>
                          <w:rFonts w:ascii="Helvetica" w:hAnsi="Helvetica" w:cs="Helvetica"/>
                          <w:color w:val="4D4D4D"/>
                          <w:sz w:val="23"/>
                          <w:szCs w:val="23"/>
                        </w:rPr>
                      </w:rPrChange>
                    </w:rPr>
                    <w:fldChar w:fldCharType="separate"/>
                  </w:r>
                  <w:r w:rsidRPr="00852973">
                    <w:rPr>
                      <w:rStyle w:val="Hyperlink"/>
                      <w:rFonts w:ascii="Helvetica" w:hAnsi="Helvetica" w:cs="Helvetica"/>
                      <w:sz w:val="23"/>
                      <w:szCs w:val="23"/>
                      <w:lang w:val="nl-NL"/>
                      <w:rPrChange w:id="104" w:author="jelle" w:date="2015-05-21T11:31:00Z">
                        <w:rPr>
                          <w:rStyle w:val="Hyperlink"/>
                          <w:rFonts w:ascii="Helvetica" w:hAnsi="Helvetica" w:cs="Helvetica"/>
                          <w:sz w:val="23"/>
                          <w:szCs w:val="23"/>
                        </w:rPr>
                      </w:rPrChange>
                    </w:rPr>
                    <w:t>contact pagina</w:t>
                  </w:r>
                  <w:r w:rsidRPr="00852973">
                    <w:rPr>
                      <w:rFonts w:ascii="Helvetica" w:hAnsi="Helvetica" w:cs="Helvetica"/>
                      <w:color w:val="4D4D4D"/>
                      <w:sz w:val="23"/>
                      <w:szCs w:val="23"/>
                      <w:lang w:val="nl-NL"/>
                      <w:rPrChange w:id="105" w:author="jelle" w:date="2015-05-21T11:31:00Z">
                        <w:rPr>
                          <w:rFonts w:ascii="Helvetica" w:hAnsi="Helvetica" w:cs="Helvetica"/>
                          <w:color w:val="4D4D4D"/>
                          <w:sz w:val="23"/>
                          <w:szCs w:val="23"/>
                        </w:rPr>
                      </w:rPrChange>
                    </w:rPr>
                    <w:fldChar w:fldCharType="end"/>
                  </w:r>
                  <w:r w:rsidRPr="00852973">
                    <w:rPr>
                      <w:rFonts w:ascii="Helvetica" w:hAnsi="Helvetica" w:cs="Helvetica"/>
                      <w:color w:val="4D4D4D"/>
                      <w:sz w:val="23"/>
                      <w:szCs w:val="23"/>
                      <w:lang w:val="nl-NL"/>
                      <w:rPrChange w:id="106" w:author="jelle" w:date="2015-05-21T11:31:00Z">
                        <w:rPr>
                          <w:rFonts w:ascii="Helvetica" w:hAnsi="Helvetica" w:cs="Helvetica"/>
                          <w:color w:val="4D4D4D"/>
                          <w:sz w:val="23"/>
                          <w:szCs w:val="23"/>
                        </w:rPr>
                      </w:rPrChange>
                    </w:rPr>
                    <w:t>.</w:t>
                  </w:r>
                </w:p>
              </w:tc>
              <w:tc>
                <w:tcPr>
                  <w:tcW w:w="3000" w:type="dxa"/>
                  <w:hideMark/>
                </w:tcPr>
                <w:p w:rsidR="00852973" w:rsidRPr="00852973" w:rsidRDefault="00852973">
                  <w:pPr>
                    <w:jc w:val="center"/>
                    <w:rPr>
                      <w:rFonts w:ascii="Helvetica" w:eastAsia="Times New Roman" w:hAnsi="Helvetica" w:cs="Helvetica"/>
                      <w:color w:val="4D4D4D"/>
                      <w:sz w:val="23"/>
                      <w:szCs w:val="23"/>
                      <w:lang w:val="nl-NL"/>
                      <w:rPrChange w:id="107" w:author="jelle" w:date="2015-05-21T11:31:00Z">
                        <w:rPr>
                          <w:rFonts w:ascii="Helvetica" w:eastAsia="Times New Roman" w:hAnsi="Helvetica" w:cs="Helvetica"/>
                          <w:color w:val="4D4D4D"/>
                          <w:sz w:val="23"/>
                          <w:szCs w:val="23"/>
                        </w:rPr>
                      </w:rPrChange>
                    </w:rPr>
                  </w:pPr>
                  <w:r w:rsidRPr="00852973">
                    <w:rPr>
                      <w:rFonts w:ascii="Helvetica" w:eastAsia="Times New Roman" w:hAnsi="Helvetica" w:cs="Helvetica"/>
                      <w:noProof/>
                      <w:color w:val="0000FF"/>
                      <w:sz w:val="23"/>
                      <w:szCs w:val="23"/>
                      <w:lang w:val="nl-NL"/>
                      <w:rPrChange w:id="108" w:author="jelle" w:date="2015-05-21T11:31:00Z">
                        <w:rPr>
                          <w:rFonts w:ascii="Helvetica" w:eastAsia="Times New Roman" w:hAnsi="Helvetica" w:cs="Helvetica"/>
                          <w:noProof/>
                          <w:color w:val="0000FF"/>
                          <w:sz w:val="23"/>
                          <w:szCs w:val="23"/>
                        </w:rPr>
                      </w:rPrChange>
                    </w:rPr>
                    <w:drawing>
                      <wp:inline distT="0" distB="0" distL="0" distR="0" wp14:anchorId="2F799545" wp14:editId="6660532D">
                        <wp:extent cx="1143000" cy="1143000"/>
                        <wp:effectExtent l="0" t="0" r="0" b="0"/>
                        <wp:docPr id="1" name="Picture 1" descr="https://benext.eu/beta/static/cache/newsletter/images/Aeonlabs_siren_png_120x120_q70.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enext.eu/beta/static/cache/newsletter/images/Aeonlabs_siren_png_120x120_q70.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rsidR="00852973" w:rsidRPr="00852973" w:rsidRDefault="00852973" w:rsidP="00852973">
            <w:pPr>
              <w:spacing w:before="288" w:after="288"/>
              <w:rPr>
                <w:rFonts w:ascii="Helvetica" w:hAnsi="Helvetica" w:cs="Helvetica"/>
                <w:color w:val="4D4D4D"/>
                <w:sz w:val="18"/>
                <w:szCs w:val="18"/>
                <w:lang w:val="nl-NL"/>
                <w:rPrChange w:id="109" w:author="jelle" w:date="2015-05-21T11:31:00Z">
                  <w:rPr>
                    <w:rFonts w:ascii="Helvetica" w:hAnsi="Helvetica" w:cs="Helvetica"/>
                    <w:color w:val="4D4D4D"/>
                    <w:sz w:val="18"/>
                    <w:szCs w:val="18"/>
                  </w:rPr>
                </w:rPrChange>
              </w:rPr>
            </w:pPr>
            <w:r w:rsidRPr="00852973">
              <w:rPr>
                <w:rFonts w:ascii="Helvetica" w:hAnsi="Helvetica" w:cs="Helvetica"/>
                <w:color w:val="4D4D4D"/>
                <w:sz w:val="18"/>
                <w:szCs w:val="18"/>
                <w:vertAlign w:val="superscript"/>
                <w:lang w:val="nl-NL"/>
                <w:rPrChange w:id="110" w:author="jelle" w:date="2015-05-21T11:31:00Z">
                  <w:rPr>
                    <w:rFonts w:ascii="Helvetica" w:hAnsi="Helvetica" w:cs="Helvetica"/>
                    <w:color w:val="4D4D4D"/>
                    <w:sz w:val="18"/>
                    <w:szCs w:val="18"/>
                    <w:vertAlign w:val="superscript"/>
                  </w:rPr>
                </w:rPrChange>
              </w:rPr>
              <w:lastRenderedPageBreak/>
              <w:t xml:space="preserve">* Actie is alleen geldig voor reviews van </w:t>
            </w:r>
            <w:del w:id="111" w:author="jelle" w:date="2015-05-21T11:32:00Z">
              <w:r w:rsidRPr="00852973" w:rsidDel="00852973">
                <w:rPr>
                  <w:rFonts w:ascii="Helvetica" w:hAnsi="Helvetica" w:cs="Helvetica"/>
                  <w:color w:val="4D4D4D"/>
                  <w:sz w:val="18"/>
                  <w:szCs w:val="18"/>
                  <w:vertAlign w:val="superscript"/>
                  <w:lang w:val="nl-NL"/>
                  <w:rPrChange w:id="112" w:author="jelle" w:date="2015-05-21T11:31:00Z">
                    <w:rPr>
                      <w:rFonts w:ascii="Helvetica" w:hAnsi="Helvetica" w:cs="Helvetica"/>
                      <w:color w:val="4D4D4D"/>
                      <w:sz w:val="18"/>
                      <w:szCs w:val="18"/>
                      <w:vertAlign w:val="superscript"/>
                    </w:rPr>
                  </w:rPrChange>
                </w:rPr>
                <w:delText xml:space="preserve">BeNext </w:delText>
              </w:r>
            </w:del>
            <w:ins w:id="113" w:author="jelle" w:date="2015-05-21T11:32:00Z">
              <w:r w:rsidRPr="00852973">
                <w:rPr>
                  <w:rFonts w:ascii="Helvetica" w:hAnsi="Helvetica" w:cs="Helvetica"/>
                  <w:color w:val="4D4D4D"/>
                  <w:sz w:val="18"/>
                  <w:szCs w:val="18"/>
                  <w:vertAlign w:val="superscript"/>
                  <w:lang w:val="nl-NL"/>
                  <w:rPrChange w:id="114" w:author="jelle" w:date="2015-05-21T11:31:00Z">
                    <w:rPr>
                      <w:rFonts w:ascii="Helvetica" w:hAnsi="Helvetica" w:cs="Helvetica"/>
                      <w:color w:val="4D4D4D"/>
                      <w:sz w:val="18"/>
                      <w:szCs w:val="18"/>
                      <w:vertAlign w:val="superscript"/>
                    </w:rPr>
                  </w:rPrChange>
                </w:rPr>
                <w:t>BeNext</w:t>
              </w:r>
              <w:r>
                <w:rPr>
                  <w:rFonts w:ascii="Helvetica" w:hAnsi="Helvetica" w:cs="Helvetica"/>
                  <w:color w:val="4D4D4D"/>
                  <w:sz w:val="18"/>
                  <w:szCs w:val="18"/>
                  <w:vertAlign w:val="superscript"/>
                  <w:lang w:val="nl-NL"/>
                </w:rPr>
                <w:t>-</w:t>
              </w:r>
            </w:ins>
            <w:r w:rsidRPr="00852973">
              <w:rPr>
                <w:rFonts w:ascii="Helvetica" w:hAnsi="Helvetica" w:cs="Helvetica"/>
                <w:color w:val="4D4D4D"/>
                <w:sz w:val="18"/>
                <w:szCs w:val="18"/>
                <w:vertAlign w:val="superscript"/>
                <w:lang w:val="nl-NL"/>
                <w:rPrChange w:id="115" w:author="jelle" w:date="2015-05-21T11:31:00Z">
                  <w:rPr>
                    <w:rFonts w:ascii="Helvetica" w:hAnsi="Helvetica" w:cs="Helvetica"/>
                    <w:color w:val="4D4D4D"/>
                    <w:sz w:val="18"/>
                    <w:szCs w:val="18"/>
                    <w:vertAlign w:val="superscript"/>
                  </w:rPr>
                </w:rPrChange>
              </w:rPr>
              <w:t>producten geplaatst op Tweakers.net. Winnaars worden aan het eind van de nieuwe maand willekeurig gekozen. Om kans te maken op de prijs moeten contactgegevens van een reviewer duidelijk terug te vinden zijn in het Tweakers.net profiel. Winnaars worden persoonlijk benaderd.</w:t>
            </w:r>
          </w:p>
        </w:tc>
        <w:tc>
          <w:tcPr>
            <w:tcW w:w="0" w:type="auto"/>
            <w:tcMar>
              <w:top w:w="150" w:type="dxa"/>
              <w:left w:w="150" w:type="dxa"/>
              <w:bottom w:w="150" w:type="dxa"/>
              <w:right w:w="150" w:type="dxa"/>
            </w:tcMar>
            <w:vAlign w:val="center"/>
            <w:hideMark/>
          </w:tcPr>
          <w:p w:rsidR="00852973" w:rsidRPr="00852973" w:rsidRDefault="00852973">
            <w:pPr>
              <w:rPr>
                <w:rFonts w:eastAsia="Times New Roman"/>
                <w:sz w:val="20"/>
                <w:szCs w:val="20"/>
                <w:lang w:val="nl-NL"/>
                <w:rPrChange w:id="116" w:author="jelle" w:date="2015-05-21T11:31:00Z">
                  <w:rPr>
                    <w:rFonts w:eastAsia="Times New Roman"/>
                    <w:sz w:val="20"/>
                    <w:szCs w:val="20"/>
                  </w:rPr>
                </w:rPrChange>
              </w:rPr>
            </w:pPr>
          </w:p>
        </w:tc>
      </w:tr>
    </w:tbl>
    <w:p w:rsidR="00852973" w:rsidRPr="00852973" w:rsidRDefault="00852973">
      <w:pPr>
        <w:rPr>
          <w:lang w:val="nl-NL"/>
          <w:rPrChange w:id="117" w:author="jelle" w:date="2015-05-21T11:31:00Z">
            <w:rPr/>
          </w:rPrChange>
        </w:rPr>
      </w:pPr>
    </w:p>
    <w:sectPr w:rsidR="00852973" w:rsidRPr="0085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973"/>
    <w:rsid w:val="00852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973"/>
    <w:pPr>
      <w:spacing w:after="0" w:line="240" w:lineRule="auto"/>
    </w:pPr>
    <w:rPr>
      <w:rFonts w:ascii="Times New Roman" w:hAnsi="Times New Roman" w:cs="Times New Roman"/>
      <w:sz w:val="24"/>
      <w:szCs w:val="24"/>
    </w:rPr>
  </w:style>
  <w:style w:type="paragraph" w:styleId="Heading3">
    <w:name w:val="heading 3"/>
    <w:basedOn w:val="Normal"/>
    <w:link w:val="Heading3Char"/>
    <w:uiPriority w:val="9"/>
    <w:semiHidden/>
    <w:unhideWhenUsed/>
    <w:qFormat/>
    <w:rsid w:val="00852973"/>
    <w:pPr>
      <w:outlineLvl w:val="2"/>
    </w:pPr>
    <w:rPr>
      <w:b/>
      <w:bCs/>
      <w:color w:val="44444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52973"/>
    <w:rPr>
      <w:rFonts w:ascii="Times New Roman" w:hAnsi="Times New Roman" w:cs="Times New Roman"/>
      <w:b/>
      <w:bCs/>
      <w:color w:val="444444"/>
      <w:sz w:val="26"/>
      <w:szCs w:val="26"/>
    </w:rPr>
  </w:style>
  <w:style w:type="character" w:styleId="Hyperlink">
    <w:name w:val="Hyperlink"/>
    <w:basedOn w:val="DefaultParagraphFont"/>
    <w:uiPriority w:val="99"/>
    <w:semiHidden/>
    <w:unhideWhenUsed/>
    <w:rsid w:val="00852973"/>
    <w:rPr>
      <w:strike w:val="0"/>
      <w:dstrike w:val="0"/>
      <w:color w:val="0000FF"/>
      <w:u w:val="none"/>
      <w:effect w:val="none"/>
    </w:rPr>
  </w:style>
  <w:style w:type="paragraph" w:styleId="BalloonText">
    <w:name w:val="Balloon Text"/>
    <w:basedOn w:val="Normal"/>
    <w:link w:val="BalloonTextChar"/>
    <w:uiPriority w:val="99"/>
    <w:semiHidden/>
    <w:unhideWhenUsed/>
    <w:rsid w:val="00852973"/>
    <w:rPr>
      <w:rFonts w:ascii="Tahoma" w:hAnsi="Tahoma" w:cs="Tahoma"/>
      <w:sz w:val="16"/>
      <w:szCs w:val="16"/>
    </w:rPr>
  </w:style>
  <w:style w:type="character" w:customStyle="1" w:styleId="BalloonTextChar">
    <w:name w:val="Balloon Text Char"/>
    <w:basedOn w:val="DefaultParagraphFont"/>
    <w:link w:val="BalloonText"/>
    <w:uiPriority w:val="99"/>
    <w:semiHidden/>
    <w:rsid w:val="008529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973"/>
    <w:pPr>
      <w:spacing w:after="0" w:line="240" w:lineRule="auto"/>
    </w:pPr>
    <w:rPr>
      <w:rFonts w:ascii="Times New Roman" w:hAnsi="Times New Roman" w:cs="Times New Roman"/>
      <w:sz w:val="24"/>
      <w:szCs w:val="24"/>
    </w:rPr>
  </w:style>
  <w:style w:type="paragraph" w:styleId="Heading3">
    <w:name w:val="heading 3"/>
    <w:basedOn w:val="Normal"/>
    <w:link w:val="Heading3Char"/>
    <w:uiPriority w:val="9"/>
    <w:semiHidden/>
    <w:unhideWhenUsed/>
    <w:qFormat/>
    <w:rsid w:val="00852973"/>
    <w:pPr>
      <w:outlineLvl w:val="2"/>
    </w:pPr>
    <w:rPr>
      <w:b/>
      <w:bCs/>
      <w:color w:val="44444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52973"/>
    <w:rPr>
      <w:rFonts w:ascii="Times New Roman" w:hAnsi="Times New Roman" w:cs="Times New Roman"/>
      <w:b/>
      <w:bCs/>
      <w:color w:val="444444"/>
      <w:sz w:val="26"/>
      <w:szCs w:val="26"/>
    </w:rPr>
  </w:style>
  <w:style w:type="character" w:styleId="Hyperlink">
    <w:name w:val="Hyperlink"/>
    <w:basedOn w:val="DefaultParagraphFont"/>
    <w:uiPriority w:val="99"/>
    <w:semiHidden/>
    <w:unhideWhenUsed/>
    <w:rsid w:val="00852973"/>
    <w:rPr>
      <w:strike w:val="0"/>
      <w:dstrike w:val="0"/>
      <w:color w:val="0000FF"/>
      <w:u w:val="none"/>
      <w:effect w:val="none"/>
    </w:rPr>
  </w:style>
  <w:style w:type="paragraph" w:styleId="BalloonText">
    <w:name w:val="Balloon Text"/>
    <w:basedOn w:val="Normal"/>
    <w:link w:val="BalloonTextChar"/>
    <w:uiPriority w:val="99"/>
    <w:semiHidden/>
    <w:unhideWhenUsed/>
    <w:rsid w:val="00852973"/>
    <w:rPr>
      <w:rFonts w:ascii="Tahoma" w:hAnsi="Tahoma" w:cs="Tahoma"/>
      <w:sz w:val="16"/>
      <w:szCs w:val="16"/>
    </w:rPr>
  </w:style>
  <w:style w:type="character" w:customStyle="1" w:styleId="BalloonTextChar">
    <w:name w:val="Balloon Text Char"/>
    <w:basedOn w:val="DefaultParagraphFont"/>
    <w:link w:val="BalloonText"/>
    <w:uiPriority w:val="99"/>
    <w:semiHidden/>
    <w:rsid w:val="008529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12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tweakers.net/pricewatch/zoeken/?keyword=benex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lay.google.com/store/apps/details?id=com.benext.dashboar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benext.eu/producten-van-de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jelle</dc:creator>
  <cp:lastModifiedBy>jelle</cp:lastModifiedBy>
  <cp:revision>1</cp:revision>
  <dcterms:created xsi:type="dcterms:W3CDTF">2015-05-21T09:27:00Z</dcterms:created>
  <dcterms:modified xsi:type="dcterms:W3CDTF">2015-05-21T09:34:00Z</dcterms:modified>
</cp:coreProperties>
</file>